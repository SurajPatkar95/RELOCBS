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E3827" w14:textId="77777777" w:rsidR="002D1A80" w:rsidRPr="0090439E" w:rsidRDefault="002D1A80" w:rsidP="002D1A80">
      <w:pPr>
        <w:jc w:val="center"/>
        <w:rPr>
          <w:rFonts w:cstheme="minorHAnsi"/>
          <w:sz w:val="24"/>
          <w:szCs w:val="24"/>
        </w:rPr>
      </w:pPr>
    </w:p>
    <w:p w14:paraId="515D23B5" w14:textId="6740DF10" w:rsidR="002D1A80" w:rsidRPr="0090439E" w:rsidRDefault="0031621B" w:rsidP="002D1A80">
      <w:pPr>
        <w:jc w:val="center"/>
        <w:rPr>
          <w:rFonts w:cstheme="minorHAnsi"/>
          <w:sz w:val="48"/>
          <w:szCs w:val="48"/>
        </w:rPr>
      </w:pPr>
      <w:r>
        <w:rPr>
          <w:rFonts w:cstheme="minorHAnsi"/>
          <w:sz w:val="48"/>
          <w:szCs w:val="48"/>
        </w:rPr>
        <w:t>Privacy</w:t>
      </w:r>
      <w:r w:rsidR="002D1A80" w:rsidRPr="0090439E">
        <w:rPr>
          <w:rFonts w:cstheme="minorHAnsi"/>
          <w:sz w:val="48"/>
          <w:szCs w:val="48"/>
        </w:rPr>
        <w:t xml:space="preserve"> Policy</w:t>
      </w:r>
    </w:p>
    <w:p w14:paraId="7D2FB430" w14:textId="77777777" w:rsidR="002D1A80" w:rsidRPr="0090439E" w:rsidRDefault="002D1A80" w:rsidP="002D1A80">
      <w:pPr>
        <w:jc w:val="center"/>
        <w:rPr>
          <w:rFonts w:cstheme="minorHAnsi"/>
          <w:b/>
          <w:sz w:val="24"/>
          <w:szCs w:val="24"/>
          <w:u w:val="single"/>
        </w:rPr>
      </w:pPr>
    </w:p>
    <w:p w14:paraId="2A2082AF" w14:textId="77777777" w:rsidR="002D1A80" w:rsidRPr="0090439E" w:rsidRDefault="002D1A80" w:rsidP="002D1A80">
      <w:pPr>
        <w:jc w:val="center"/>
        <w:rPr>
          <w:rFonts w:cstheme="minorHAnsi"/>
          <w:b/>
          <w:sz w:val="24"/>
          <w:szCs w:val="24"/>
          <w:u w:val="single"/>
        </w:rPr>
      </w:pPr>
    </w:p>
    <w:p w14:paraId="3C42471F" w14:textId="77777777" w:rsidR="002D1A80" w:rsidRPr="0090439E" w:rsidRDefault="002D1A80" w:rsidP="002D1A80">
      <w:pPr>
        <w:jc w:val="center"/>
        <w:rPr>
          <w:rFonts w:cstheme="minorHAnsi"/>
          <w:b/>
          <w:sz w:val="24"/>
          <w:szCs w:val="24"/>
          <w:u w:val="single"/>
        </w:rPr>
      </w:pPr>
    </w:p>
    <w:p w14:paraId="55AF380B" w14:textId="77777777" w:rsidR="002D1A80" w:rsidRPr="0090439E" w:rsidRDefault="002D1A80" w:rsidP="002D1A80">
      <w:pPr>
        <w:jc w:val="center"/>
        <w:rPr>
          <w:rFonts w:cstheme="minorHAnsi"/>
          <w:b/>
          <w:sz w:val="24"/>
          <w:szCs w:val="24"/>
          <w:u w:val="single"/>
        </w:rPr>
      </w:pPr>
    </w:p>
    <w:p w14:paraId="3E05D849" w14:textId="77777777" w:rsidR="002D1A80" w:rsidRPr="0090439E" w:rsidRDefault="002D1A80" w:rsidP="002D1A80">
      <w:pPr>
        <w:jc w:val="center"/>
        <w:rPr>
          <w:rFonts w:cstheme="minorHAnsi"/>
          <w:b/>
          <w:sz w:val="24"/>
          <w:szCs w:val="24"/>
          <w:u w:val="single"/>
        </w:rPr>
      </w:pPr>
    </w:p>
    <w:p w14:paraId="01473DA4" w14:textId="0424FEEA" w:rsidR="00BD57DE" w:rsidRPr="0090439E" w:rsidRDefault="00955E71" w:rsidP="002D1A80">
      <w:pPr>
        <w:jc w:val="center"/>
        <w:rPr>
          <w:rFonts w:cstheme="minorHAnsi"/>
          <w:b/>
          <w:sz w:val="24"/>
          <w:szCs w:val="24"/>
          <w:u w:val="single"/>
        </w:rPr>
      </w:pPr>
      <w:r>
        <w:rPr>
          <w:noProof/>
          <w:lang w:val="en-IN" w:eastAsia="en-IN"/>
        </w:rPr>
        <w:drawing>
          <wp:inline distT="0" distB="0" distL="0" distR="0" wp14:anchorId="1A5406D1" wp14:editId="0D18E48D">
            <wp:extent cx="3787637" cy="1295400"/>
            <wp:effectExtent l="0" t="0" r="3810" b="0"/>
            <wp:docPr id="3" name="Picture 2">
              <a:extLst xmlns:a="http://schemas.openxmlformats.org/drawingml/2006/main">
                <a:ext uri="{FF2B5EF4-FFF2-40B4-BE49-F238E27FC236}">
                  <a16:creationId xmlns:a16="http://schemas.microsoft.com/office/drawing/2014/main" id="{F395627E-E5A5-4A6B-84EE-C1D6CBFF7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395627E-E5A5-4A6B-84EE-C1D6CBFF720E}"/>
                        </a:ext>
                      </a:extLst>
                    </pic:cNvPr>
                    <pic:cNvPicPr>
                      <a:picLocks noChangeAspect="1"/>
                    </pic:cNvPicPr>
                  </pic:nvPicPr>
                  <pic:blipFill>
                    <a:blip r:embed="rId8"/>
                    <a:stretch>
                      <a:fillRect/>
                    </a:stretch>
                  </pic:blipFill>
                  <pic:spPr>
                    <a:xfrm>
                      <a:off x="0" y="0"/>
                      <a:ext cx="3825222" cy="1308254"/>
                    </a:xfrm>
                    <a:prstGeom prst="rect">
                      <a:avLst/>
                    </a:prstGeom>
                  </pic:spPr>
                </pic:pic>
              </a:graphicData>
            </a:graphic>
          </wp:inline>
        </w:drawing>
      </w:r>
    </w:p>
    <w:p w14:paraId="25147D3E" w14:textId="77777777" w:rsidR="00BD57DE" w:rsidRPr="0090439E" w:rsidRDefault="00BD57DE" w:rsidP="002D1A80">
      <w:pPr>
        <w:jc w:val="center"/>
        <w:rPr>
          <w:rFonts w:cstheme="minorHAnsi"/>
          <w:b/>
          <w:sz w:val="24"/>
          <w:szCs w:val="24"/>
          <w:u w:val="single"/>
        </w:rPr>
      </w:pPr>
    </w:p>
    <w:p w14:paraId="1E158400" w14:textId="77777777" w:rsidR="00283512" w:rsidRPr="0090439E" w:rsidRDefault="00BD57DE">
      <w:pPr>
        <w:rPr>
          <w:rFonts w:cstheme="minorHAnsi"/>
          <w:b/>
          <w:sz w:val="24"/>
          <w:szCs w:val="24"/>
          <w:u w:val="single"/>
        </w:rPr>
      </w:pPr>
      <w:r w:rsidRPr="0090439E">
        <w:rPr>
          <w:rFonts w:cstheme="minorHAnsi"/>
          <w:b/>
          <w:sz w:val="24"/>
          <w:szCs w:val="24"/>
          <w:u w:val="single"/>
        </w:rPr>
        <w:br w:type="page"/>
      </w:r>
    </w:p>
    <w:p w14:paraId="3A75B620" w14:textId="2A81C8FF" w:rsidR="00283512" w:rsidRPr="0031621B" w:rsidRDefault="00283512">
      <w:pPr>
        <w:rPr>
          <w:rFonts w:cstheme="minorHAnsi"/>
          <w:b/>
          <w:sz w:val="24"/>
          <w:szCs w:val="24"/>
        </w:rPr>
      </w:pPr>
      <w:r w:rsidRPr="0031621B">
        <w:rPr>
          <w:rFonts w:cstheme="minorHAnsi"/>
          <w:b/>
          <w:sz w:val="24"/>
          <w:szCs w:val="24"/>
        </w:rPr>
        <w:lastRenderedPageBreak/>
        <w:t>Document Management Information</w:t>
      </w:r>
    </w:p>
    <w:tbl>
      <w:tblPr>
        <w:tblW w:w="0" w:type="auto"/>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316"/>
        <w:gridCol w:w="1339"/>
        <w:gridCol w:w="953"/>
        <w:gridCol w:w="1480"/>
        <w:gridCol w:w="1398"/>
        <w:gridCol w:w="1184"/>
      </w:tblGrid>
      <w:tr w:rsidR="0090439E" w:rsidRPr="0090439E" w14:paraId="0617D136" w14:textId="77777777" w:rsidTr="00EA1711">
        <w:trPr>
          <w:trHeight w:hRule="exact" w:val="689"/>
        </w:trPr>
        <w:tc>
          <w:tcPr>
            <w:tcW w:w="0" w:type="auto"/>
            <w:tcBorders>
              <w:bottom w:val="single" w:sz="6" w:space="0" w:color="000000"/>
              <w:right w:val="single" w:sz="6" w:space="0" w:color="000000"/>
            </w:tcBorders>
            <w:shd w:val="clear" w:color="auto" w:fill="00AFEF"/>
          </w:tcPr>
          <w:p w14:paraId="50D8BBB5" w14:textId="77777777" w:rsidR="00283512" w:rsidRPr="0090439E" w:rsidRDefault="00283512" w:rsidP="00D7536E">
            <w:pPr>
              <w:pStyle w:val="TableParagraph"/>
              <w:ind w:left="93" w:right="382"/>
              <w:rPr>
                <w:rFonts w:asciiTheme="minorHAnsi" w:hAnsiTheme="minorHAnsi" w:cstheme="minorHAnsi"/>
                <w:b/>
                <w:sz w:val="24"/>
                <w:szCs w:val="24"/>
              </w:rPr>
            </w:pPr>
            <w:r w:rsidRPr="0090439E">
              <w:rPr>
                <w:rFonts w:asciiTheme="minorHAnsi" w:hAnsiTheme="minorHAnsi" w:cstheme="minorHAnsi"/>
                <w:b/>
                <w:sz w:val="24"/>
                <w:szCs w:val="24"/>
              </w:rPr>
              <w:t>Ver.</w:t>
            </w:r>
            <w:r w:rsidRPr="0090439E">
              <w:rPr>
                <w:rFonts w:asciiTheme="minorHAnsi" w:hAnsiTheme="minorHAnsi" w:cstheme="minorHAnsi"/>
                <w:b/>
                <w:w w:val="99"/>
                <w:sz w:val="24"/>
                <w:szCs w:val="24"/>
              </w:rPr>
              <w:t xml:space="preserve"> </w:t>
            </w:r>
            <w:r w:rsidRPr="0090439E">
              <w:rPr>
                <w:rFonts w:asciiTheme="minorHAnsi" w:hAnsiTheme="minorHAnsi" w:cstheme="minorHAnsi"/>
                <w:b/>
                <w:sz w:val="24"/>
                <w:szCs w:val="24"/>
              </w:rPr>
              <w:t>No.</w:t>
            </w:r>
          </w:p>
        </w:tc>
        <w:tc>
          <w:tcPr>
            <w:tcW w:w="0" w:type="auto"/>
            <w:tcBorders>
              <w:left w:val="single" w:sz="6" w:space="0" w:color="000000"/>
              <w:bottom w:val="single" w:sz="6" w:space="0" w:color="000000"/>
              <w:right w:val="single" w:sz="6" w:space="0" w:color="000000"/>
            </w:tcBorders>
            <w:shd w:val="clear" w:color="auto" w:fill="00AFEF"/>
          </w:tcPr>
          <w:p w14:paraId="25A5FB41" w14:textId="77777777" w:rsidR="00283512" w:rsidRPr="0090439E" w:rsidRDefault="00283512" w:rsidP="00D7536E">
            <w:pPr>
              <w:pStyle w:val="TableParagraph"/>
              <w:ind w:right="103"/>
              <w:rPr>
                <w:rFonts w:asciiTheme="minorHAnsi" w:hAnsiTheme="minorHAnsi" w:cstheme="minorHAnsi"/>
                <w:b/>
                <w:sz w:val="24"/>
                <w:szCs w:val="24"/>
              </w:rPr>
            </w:pPr>
            <w:r w:rsidRPr="0090439E">
              <w:rPr>
                <w:rFonts w:asciiTheme="minorHAnsi" w:hAnsiTheme="minorHAnsi" w:cstheme="minorHAnsi"/>
                <w:b/>
                <w:sz w:val="24"/>
                <w:szCs w:val="24"/>
              </w:rPr>
              <w:t xml:space="preserve">Ver. </w:t>
            </w:r>
            <w:r w:rsidRPr="0090439E">
              <w:rPr>
                <w:rFonts w:asciiTheme="minorHAnsi" w:hAnsiTheme="minorHAnsi" w:cstheme="minorHAnsi"/>
                <w:b/>
                <w:w w:val="95"/>
                <w:sz w:val="24"/>
                <w:szCs w:val="24"/>
              </w:rPr>
              <w:t>date</w:t>
            </w:r>
          </w:p>
        </w:tc>
        <w:tc>
          <w:tcPr>
            <w:tcW w:w="0" w:type="auto"/>
            <w:tcBorders>
              <w:left w:val="single" w:sz="6" w:space="0" w:color="000000"/>
              <w:bottom w:val="single" w:sz="6" w:space="0" w:color="000000"/>
              <w:right w:val="single" w:sz="6" w:space="0" w:color="000000"/>
            </w:tcBorders>
            <w:shd w:val="clear" w:color="auto" w:fill="00AFEF"/>
          </w:tcPr>
          <w:p w14:paraId="6BA4A0B0" w14:textId="77777777" w:rsidR="00283512" w:rsidRPr="0090439E" w:rsidRDefault="00283512" w:rsidP="00D7536E">
            <w:pPr>
              <w:pStyle w:val="TableParagraph"/>
              <w:spacing w:before="123"/>
              <w:ind w:right="137"/>
              <w:rPr>
                <w:rFonts w:asciiTheme="minorHAnsi" w:hAnsiTheme="minorHAnsi" w:cstheme="minorHAnsi"/>
                <w:b/>
                <w:sz w:val="24"/>
                <w:szCs w:val="24"/>
              </w:rPr>
            </w:pPr>
            <w:r w:rsidRPr="0090439E">
              <w:rPr>
                <w:rFonts w:asciiTheme="minorHAnsi" w:hAnsiTheme="minorHAnsi" w:cstheme="minorHAnsi"/>
                <w:b/>
                <w:sz w:val="24"/>
                <w:szCs w:val="24"/>
              </w:rPr>
              <w:t>Author</w:t>
            </w:r>
          </w:p>
        </w:tc>
        <w:tc>
          <w:tcPr>
            <w:tcW w:w="0" w:type="auto"/>
            <w:tcBorders>
              <w:left w:val="single" w:sz="6" w:space="0" w:color="000000"/>
              <w:bottom w:val="single" w:sz="6" w:space="0" w:color="000000"/>
              <w:right w:val="single" w:sz="6" w:space="0" w:color="000000"/>
            </w:tcBorders>
            <w:shd w:val="clear" w:color="auto" w:fill="00AFEF"/>
          </w:tcPr>
          <w:p w14:paraId="25B562FF" w14:textId="77777777" w:rsidR="00283512" w:rsidRPr="0090439E" w:rsidRDefault="00283512" w:rsidP="00D7536E">
            <w:pPr>
              <w:pStyle w:val="TableParagraph"/>
              <w:spacing w:before="123"/>
              <w:ind w:right="84"/>
              <w:rPr>
                <w:rFonts w:asciiTheme="minorHAnsi" w:hAnsiTheme="minorHAnsi" w:cstheme="minorHAnsi"/>
                <w:b/>
                <w:sz w:val="24"/>
                <w:szCs w:val="24"/>
              </w:rPr>
            </w:pPr>
            <w:r w:rsidRPr="0090439E">
              <w:rPr>
                <w:rFonts w:asciiTheme="minorHAnsi" w:hAnsiTheme="minorHAnsi" w:cstheme="minorHAnsi"/>
                <w:b/>
                <w:sz w:val="24"/>
                <w:szCs w:val="24"/>
              </w:rPr>
              <w:t>Reviewed By</w:t>
            </w:r>
          </w:p>
        </w:tc>
        <w:tc>
          <w:tcPr>
            <w:tcW w:w="0" w:type="auto"/>
            <w:tcBorders>
              <w:left w:val="single" w:sz="6" w:space="0" w:color="000000"/>
              <w:bottom w:val="single" w:sz="6" w:space="0" w:color="000000"/>
              <w:right w:val="single" w:sz="6" w:space="0" w:color="000000"/>
            </w:tcBorders>
            <w:shd w:val="clear" w:color="auto" w:fill="00AFEF"/>
          </w:tcPr>
          <w:p w14:paraId="3AA38935" w14:textId="77777777" w:rsidR="00283512" w:rsidRPr="0090439E" w:rsidRDefault="00283512" w:rsidP="00D7536E">
            <w:pPr>
              <w:pStyle w:val="TableParagraph"/>
              <w:spacing w:before="123"/>
              <w:rPr>
                <w:rFonts w:asciiTheme="minorHAnsi" w:hAnsiTheme="minorHAnsi" w:cstheme="minorHAnsi"/>
                <w:b/>
                <w:sz w:val="24"/>
                <w:szCs w:val="24"/>
              </w:rPr>
            </w:pPr>
            <w:r w:rsidRPr="0090439E">
              <w:rPr>
                <w:rFonts w:asciiTheme="minorHAnsi" w:hAnsiTheme="minorHAnsi" w:cstheme="minorHAnsi"/>
                <w:b/>
                <w:sz w:val="24"/>
                <w:szCs w:val="24"/>
              </w:rPr>
              <w:t>Approved By</w:t>
            </w:r>
          </w:p>
        </w:tc>
        <w:tc>
          <w:tcPr>
            <w:tcW w:w="0" w:type="auto"/>
            <w:tcBorders>
              <w:left w:val="single" w:sz="6" w:space="0" w:color="000000"/>
              <w:bottom w:val="single" w:sz="6" w:space="0" w:color="000000"/>
            </w:tcBorders>
            <w:shd w:val="clear" w:color="auto" w:fill="00AFEF"/>
          </w:tcPr>
          <w:p w14:paraId="2ED3956A" w14:textId="77777777" w:rsidR="00283512" w:rsidRPr="0090439E" w:rsidRDefault="00283512" w:rsidP="00D7536E">
            <w:pPr>
              <w:pStyle w:val="TableParagraph"/>
              <w:spacing w:before="123"/>
              <w:ind w:right="227"/>
              <w:rPr>
                <w:rFonts w:asciiTheme="minorHAnsi" w:hAnsiTheme="minorHAnsi" w:cstheme="minorHAnsi"/>
                <w:b/>
                <w:sz w:val="24"/>
                <w:szCs w:val="24"/>
              </w:rPr>
            </w:pPr>
            <w:r w:rsidRPr="0090439E">
              <w:rPr>
                <w:rFonts w:asciiTheme="minorHAnsi" w:hAnsiTheme="minorHAnsi" w:cstheme="minorHAnsi"/>
                <w:b/>
                <w:sz w:val="24"/>
                <w:szCs w:val="24"/>
              </w:rPr>
              <w:t>Changes</w:t>
            </w:r>
          </w:p>
        </w:tc>
      </w:tr>
      <w:tr w:rsidR="00283512" w:rsidRPr="0090439E" w14:paraId="24C85F2A" w14:textId="77777777" w:rsidTr="002D0F9B">
        <w:trPr>
          <w:trHeight w:hRule="exact" w:val="1167"/>
        </w:trPr>
        <w:tc>
          <w:tcPr>
            <w:tcW w:w="0" w:type="auto"/>
            <w:tcBorders>
              <w:top w:val="single" w:sz="6" w:space="0" w:color="000000"/>
              <w:bottom w:val="single" w:sz="6" w:space="0" w:color="000000"/>
              <w:right w:val="single" w:sz="6" w:space="0" w:color="000000"/>
            </w:tcBorders>
          </w:tcPr>
          <w:p w14:paraId="5AC1C5F4" w14:textId="5725EFED" w:rsidR="00283512" w:rsidRPr="0090439E" w:rsidRDefault="00EA1711" w:rsidP="002D0F9B">
            <w:pPr>
              <w:pStyle w:val="TableParagraph"/>
              <w:ind w:left="93" w:right="382"/>
              <w:rPr>
                <w:rFonts w:asciiTheme="minorHAnsi" w:hAnsiTheme="minorHAnsi" w:cstheme="minorHAnsi"/>
                <w:sz w:val="24"/>
                <w:szCs w:val="24"/>
              </w:rPr>
            </w:pPr>
            <w:r w:rsidRPr="0090439E">
              <w:rPr>
                <w:rFonts w:asciiTheme="minorHAnsi" w:hAnsiTheme="minorHAnsi" w:cstheme="minorHAnsi"/>
                <w:sz w:val="24"/>
                <w:szCs w:val="24"/>
              </w:rPr>
              <w:t>Draft</w:t>
            </w:r>
          </w:p>
        </w:tc>
        <w:tc>
          <w:tcPr>
            <w:tcW w:w="0" w:type="auto"/>
            <w:tcBorders>
              <w:top w:val="single" w:sz="6" w:space="0" w:color="000000"/>
              <w:left w:val="single" w:sz="6" w:space="0" w:color="000000"/>
              <w:bottom w:val="single" w:sz="6" w:space="0" w:color="000000"/>
              <w:right w:val="single" w:sz="6" w:space="0" w:color="000000"/>
            </w:tcBorders>
          </w:tcPr>
          <w:p w14:paraId="56D40A77" w14:textId="6D703D58" w:rsidR="00283512" w:rsidRPr="0090439E" w:rsidRDefault="002D0F9B" w:rsidP="002D0F9B">
            <w:pPr>
              <w:pStyle w:val="TableParagraph"/>
              <w:spacing w:before="1"/>
              <w:ind w:right="103"/>
              <w:rPr>
                <w:rFonts w:asciiTheme="minorHAnsi" w:hAnsiTheme="minorHAnsi" w:cstheme="minorHAnsi"/>
                <w:sz w:val="24"/>
                <w:szCs w:val="24"/>
              </w:rPr>
            </w:pPr>
            <w:r>
              <w:rPr>
                <w:rFonts w:asciiTheme="minorHAnsi" w:hAnsiTheme="minorHAnsi" w:cstheme="minorHAnsi"/>
                <w:sz w:val="24"/>
                <w:szCs w:val="24"/>
              </w:rPr>
              <w:t>31-10-2019</w:t>
            </w:r>
          </w:p>
        </w:tc>
        <w:tc>
          <w:tcPr>
            <w:tcW w:w="0" w:type="auto"/>
            <w:tcBorders>
              <w:top w:val="single" w:sz="6" w:space="0" w:color="000000"/>
              <w:left w:val="single" w:sz="6" w:space="0" w:color="000000"/>
              <w:bottom w:val="single" w:sz="6" w:space="0" w:color="000000"/>
              <w:right w:val="single" w:sz="6" w:space="0" w:color="000000"/>
            </w:tcBorders>
          </w:tcPr>
          <w:p w14:paraId="1FA2557E" w14:textId="539DEB1B" w:rsidR="00283512" w:rsidRPr="0090439E"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31B68995" w14:textId="3EA4CECA" w:rsidR="00283512" w:rsidRPr="0090439E" w:rsidRDefault="00283512" w:rsidP="002D0F9B">
            <w:pPr>
              <w:pStyle w:val="TableParagraph"/>
              <w:spacing w:before="75"/>
              <w:ind w:left="0"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42C8E58E" w14:textId="77777777" w:rsidR="00283512" w:rsidRPr="0090439E"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301B5CEB" w14:textId="77777777" w:rsidR="00283512" w:rsidRPr="0090439E" w:rsidRDefault="00283512" w:rsidP="002D0F9B">
            <w:pPr>
              <w:pStyle w:val="TableParagraph"/>
              <w:ind w:right="227"/>
              <w:rPr>
                <w:rFonts w:asciiTheme="minorHAnsi" w:hAnsiTheme="minorHAnsi" w:cstheme="minorHAnsi"/>
                <w:sz w:val="24"/>
                <w:szCs w:val="24"/>
              </w:rPr>
            </w:pPr>
          </w:p>
        </w:tc>
      </w:tr>
      <w:tr w:rsidR="00283512" w:rsidRPr="0090439E" w14:paraId="6DC48EDF" w14:textId="77777777" w:rsidTr="002D0F9B">
        <w:trPr>
          <w:trHeight w:hRule="exact" w:val="574"/>
        </w:trPr>
        <w:tc>
          <w:tcPr>
            <w:tcW w:w="0" w:type="auto"/>
            <w:tcBorders>
              <w:top w:val="single" w:sz="6" w:space="0" w:color="000000"/>
              <w:bottom w:val="single" w:sz="6" w:space="0" w:color="000000"/>
              <w:right w:val="single" w:sz="6" w:space="0" w:color="000000"/>
            </w:tcBorders>
          </w:tcPr>
          <w:p w14:paraId="7F336EB9" w14:textId="77777777" w:rsidR="00283512" w:rsidRDefault="003753D1" w:rsidP="002D0F9B">
            <w:pPr>
              <w:pStyle w:val="TableParagraph"/>
              <w:spacing w:before="3"/>
              <w:ind w:left="93" w:right="382"/>
              <w:rPr>
                <w:ins w:id="0" w:author="Poonam Amar Bansode" w:date="2021-12-15T17:46:00Z"/>
                <w:rFonts w:asciiTheme="minorHAnsi" w:hAnsiTheme="minorHAnsi" w:cstheme="minorHAnsi"/>
                <w:sz w:val="24"/>
                <w:szCs w:val="24"/>
              </w:rPr>
            </w:pPr>
            <w:ins w:id="1" w:author="Poonam Amar Bansode" w:date="2021-12-15T17:46:00Z">
              <w:r>
                <w:rPr>
                  <w:rFonts w:asciiTheme="minorHAnsi" w:hAnsiTheme="minorHAnsi" w:cstheme="minorHAnsi"/>
                  <w:sz w:val="24"/>
                  <w:szCs w:val="24"/>
                </w:rPr>
                <w:t>Draft 2</w:t>
              </w:r>
            </w:ins>
          </w:p>
          <w:p w14:paraId="35F7A626" w14:textId="1D3B18CF" w:rsidR="003753D1" w:rsidRPr="0090439E" w:rsidRDefault="003753D1" w:rsidP="002D0F9B">
            <w:pPr>
              <w:pStyle w:val="TableParagraph"/>
              <w:spacing w:before="3"/>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78ADDC1D" w14:textId="381B4C82" w:rsidR="00283512" w:rsidRPr="0090439E" w:rsidRDefault="003753D1" w:rsidP="002D0F9B">
            <w:pPr>
              <w:pStyle w:val="TableParagraph"/>
              <w:spacing w:line="243" w:lineRule="exact"/>
              <w:ind w:left="0" w:right="103"/>
              <w:rPr>
                <w:rFonts w:asciiTheme="minorHAnsi" w:hAnsiTheme="minorHAnsi" w:cstheme="minorHAnsi"/>
                <w:sz w:val="24"/>
                <w:szCs w:val="24"/>
              </w:rPr>
            </w:pPr>
            <w:ins w:id="2" w:author="Poonam Amar Bansode" w:date="2021-12-15T17:46:00Z">
              <w:r>
                <w:rPr>
                  <w:rFonts w:asciiTheme="minorHAnsi" w:hAnsiTheme="minorHAnsi" w:cstheme="minorHAnsi"/>
                  <w:sz w:val="24"/>
                  <w:szCs w:val="24"/>
                </w:rPr>
                <w:t>15-12-2021</w:t>
              </w:r>
            </w:ins>
          </w:p>
        </w:tc>
        <w:tc>
          <w:tcPr>
            <w:tcW w:w="0" w:type="auto"/>
            <w:tcBorders>
              <w:top w:val="single" w:sz="6" w:space="0" w:color="000000"/>
              <w:left w:val="single" w:sz="6" w:space="0" w:color="000000"/>
              <w:bottom w:val="single" w:sz="6" w:space="0" w:color="000000"/>
              <w:right w:val="single" w:sz="6" w:space="0" w:color="000000"/>
            </w:tcBorders>
          </w:tcPr>
          <w:p w14:paraId="40E23C59" w14:textId="64E0C7CA" w:rsidR="00283512" w:rsidRPr="0090439E" w:rsidRDefault="00283512" w:rsidP="002D0F9B">
            <w:pPr>
              <w:pStyle w:val="TableParagraph"/>
              <w:spacing w:before="82"/>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4231E6E4" w14:textId="77777777" w:rsidR="00283512" w:rsidRPr="0090439E" w:rsidRDefault="00283512" w:rsidP="002D0F9B">
            <w:pPr>
              <w:pStyle w:val="TableParagraph"/>
              <w:spacing w:before="78"/>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0F739A63" w14:textId="77777777" w:rsidR="00283512" w:rsidRPr="0090439E" w:rsidRDefault="00283512" w:rsidP="002D0F9B">
            <w:pPr>
              <w:pStyle w:val="TableParagraph"/>
              <w:spacing w:before="83"/>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60F68E78" w14:textId="77777777" w:rsidR="00283512" w:rsidRPr="0090439E" w:rsidRDefault="00283512" w:rsidP="002D0F9B">
            <w:pPr>
              <w:pStyle w:val="TableParagraph"/>
              <w:spacing w:before="3"/>
              <w:ind w:right="314"/>
              <w:rPr>
                <w:rFonts w:asciiTheme="minorHAnsi" w:hAnsiTheme="minorHAnsi" w:cstheme="minorHAnsi"/>
                <w:sz w:val="24"/>
                <w:szCs w:val="24"/>
              </w:rPr>
            </w:pPr>
          </w:p>
        </w:tc>
      </w:tr>
      <w:tr w:rsidR="00283512" w:rsidRPr="0090439E" w14:paraId="6F11020B" w14:textId="77777777" w:rsidTr="002D0F9B">
        <w:trPr>
          <w:trHeight w:hRule="exact" w:val="568"/>
        </w:trPr>
        <w:tc>
          <w:tcPr>
            <w:tcW w:w="0" w:type="auto"/>
            <w:tcBorders>
              <w:top w:val="single" w:sz="6" w:space="0" w:color="000000"/>
              <w:bottom w:val="single" w:sz="6" w:space="0" w:color="000000"/>
              <w:right w:val="single" w:sz="6" w:space="0" w:color="000000"/>
            </w:tcBorders>
          </w:tcPr>
          <w:p w14:paraId="28A9F5D4" w14:textId="77777777" w:rsidR="00283512" w:rsidRPr="0090439E"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1B488063" w14:textId="77777777" w:rsidR="00283512" w:rsidRPr="0090439E" w:rsidRDefault="00283512" w:rsidP="002D0F9B">
            <w:pPr>
              <w:pStyle w:val="TableParagraph"/>
              <w:spacing w:line="243" w:lineRule="exact"/>
              <w:ind w:right="103"/>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47721C8C" w14:textId="77777777" w:rsidR="00283512" w:rsidRPr="0090439E"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7FBE04BE" w14:textId="77777777" w:rsidR="00283512" w:rsidRPr="0090439E" w:rsidRDefault="00283512" w:rsidP="002D0F9B">
            <w:pPr>
              <w:pStyle w:val="TableParagraph"/>
              <w:spacing w:before="80"/>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37C8DDB7" w14:textId="77777777" w:rsidR="00283512" w:rsidRPr="0090439E"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2FEE9684" w14:textId="77777777" w:rsidR="00283512" w:rsidRPr="0090439E" w:rsidRDefault="00283512" w:rsidP="002D0F9B">
            <w:pPr>
              <w:pStyle w:val="TableParagraph"/>
              <w:ind w:right="127"/>
              <w:rPr>
                <w:rFonts w:asciiTheme="minorHAnsi" w:hAnsiTheme="minorHAnsi" w:cstheme="minorHAnsi"/>
                <w:sz w:val="24"/>
                <w:szCs w:val="24"/>
              </w:rPr>
            </w:pPr>
          </w:p>
        </w:tc>
        <w:bookmarkStart w:id="3" w:name="_GoBack"/>
        <w:bookmarkEnd w:id="3"/>
      </w:tr>
      <w:tr w:rsidR="00283512" w:rsidRPr="0090439E" w14:paraId="0F5F5DDD" w14:textId="77777777" w:rsidTr="002D0F9B">
        <w:trPr>
          <w:trHeight w:hRule="exact" w:val="562"/>
        </w:trPr>
        <w:tc>
          <w:tcPr>
            <w:tcW w:w="0" w:type="auto"/>
            <w:tcBorders>
              <w:top w:val="single" w:sz="6" w:space="0" w:color="000000"/>
              <w:bottom w:val="single" w:sz="6" w:space="0" w:color="000000"/>
              <w:right w:val="single" w:sz="6" w:space="0" w:color="000000"/>
            </w:tcBorders>
          </w:tcPr>
          <w:p w14:paraId="7A8853C2" w14:textId="77777777" w:rsidR="00283512" w:rsidRPr="0090439E"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5B022BBE" w14:textId="77777777" w:rsidR="00283512" w:rsidRPr="0090439E" w:rsidRDefault="00283512" w:rsidP="002D0F9B">
            <w:pPr>
              <w:pStyle w:val="TableParagraph"/>
              <w:spacing w:line="243" w:lineRule="exact"/>
              <w:ind w:right="103"/>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7D54F202" w14:textId="77777777" w:rsidR="00283512" w:rsidRPr="0090439E"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3ED53CB3" w14:textId="77777777" w:rsidR="00283512" w:rsidRPr="0090439E" w:rsidRDefault="00283512" w:rsidP="002D0F9B">
            <w:pPr>
              <w:pStyle w:val="TableParagraph"/>
              <w:spacing w:before="80"/>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1586702D" w14:textId="77777777" w:rsidR="00283512" w:rsidRPr="0090439E"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618A3D52" w14:textId="77777777" w:rsidR="00283512" w:rsidRPr="0090439E" w:rsidRDefault="00283512" w:rsidP="002D0F9B">
            <w:pPr>
              <w:pStyle w:val="TableParagraph"/>
              <w:spacing w:before="1"/>
              <w:ind w:right="227"/>
              <w:rPr>
                <w:rFonts w:asciiTheme="minorHAnsi" w:hAnsiTheme="minorHAnsi" w:cstheme="minorHAnsi"/>
                <w:sz w:val="24"/>
                <w:szCs w:val="24"/>
              </w:rPr>
            </w:pPr>
          </w:p>
        </w:tc>
      </w:tr>
      <w:tr w:rsidR="00283512" w:rsidRPr="0090439E" w14:paraId="0EFC81EE" w14:textId="77777777" w:rsidTr="002D0F9B">
        <w:trPr>
          <w:trHeight w:hRule="exact" w:val="571"/>
        </w:trPr>
        <w:tc>
          <w:tcPr>
            <w:tcW w:w="0" w:type="auto"/>
            <w:tcBorders>
              <w:top w:val="single" w:sz="6" w:space="0" w:color="000000"/>
              <w:bottom w:val="single" w:sz="6" w:space="0" w:color="000000"/>
              <w:right w:val="single" w:sz="6" w:space="0" w:color="000000"/>
            </w:tcBorders>
          </w:tcPr>
          <w:p w14:paraId="58A0B06A" w14:textId="77777777" w:rsidR="00283512" w:rsidRPr="0090439E"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279CB723" w14:textId="77777777" w:rsidR="00283512" w:rsidRPr="0090439E" w:rsidRDefault="00283512" w:rsidP="002D0F9B">
            <w:pPr>
              <w:pStyle w:val="TableParagraph"/>
              <w:spacing w:before="1"/>
              <w:ind w:right="103"/>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422A9162" w14:textId="77777777" w:rsidR="00283512" w:rsidRPr="0090439E"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76182401" w14:textId="77777777" w:rsidR="00283512" w:rsidRPr="0090439E" w:rsidRDefault="00283512" w:rsidP="002D0F9B">
            <w:pPr>
              <w:pStyle w:val="TableParagraph"/>
              <w:spacing w:before="75"/>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172A3E8A" w14:textId="77777777" w:rsidR="00283512" w:rsidRPr="0090439E"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4AADF77E" w14:textId="77777777" w:rsidR="00283512" w:rsidRPr="0090439E" w:rsidRDefault="00283512" w:rsidP="002D0F9B">
            <w:pPr>
              <w:pStyle w:val="TableParagraph"/>
              <w:ind w:right="213"/>
              <w:rPr>
                <w:rFonts w:asciiTheme="minorHAnsi" w:hAnsiTheme="minorHAnsi" w:cstheme="minorHAnsi"/>
                <w:sz w:val="24"/>
                <w:szCs w:val="24"/>
              </w:rPr>
            </w:pPr>
          </w:p>
        </w:tc>
      </w:tr>
      <w:tr w:rsidR="00283512" w:rsidRPr="0090439E" w14:paraId="138C2E75" w14:textId="77777777" w:rsidTr="002D0F9B">
        <w:trPr>
          <w:trHeight w:hRule="exact" w:val="564"/>
        </w:trPr>
        <w:tc>
          <w:tcPr>
            <w:tcW w:w="0" w:type="auto"/>
            <w:tcBorders>
              <w:top w:val="single" w:sz="6" w:space="0" w:color="000000"/>
              <w:bottom w:val="single" w:sz="6" w:space="0" w:color="000000"/>
              <w:right w:val="single" w:sz="6" w:space="0" w:color="000000"/>
            </w:tcBorders>
          </w:tcPr>
          <w:p w14:paraId="0811432F" w14:textId="77777777" w:rsidR="00283512" w:rsidRPr="0090439E"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194B0CA3" w14:textId="77777777" w:rsidR="00283512" w:rsidRPr="0090439E" w:rsidRDefault="00283512" w:rsidP="002D0F9B">
            <w:pPr>
              <w:pStyle w:val="TableParagraph"/>
              <w:ind w:right="103"/>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6F308348" w14:textId="77777777" w:rsidR="00283512" w:rsidRPr="0090439E"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33295898" w14:textId="77777777" w:rsidR="00283512" w:rsidRPr="0090439E" w:rsidRDefault="00283512" w:rsidP="002D0F9B">
            <w:pPr>
              <w:pStyle w:val="TableParagraph"/>
              <w:spacing w:before="75"/>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54388760" w14:textId="77777777" w:rsidR="00283512" w:rsidRPr="0090439E"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17AE44A5" w14:textId="77777777" w:rsidR="00283512" w:rsidRPr="0090439E" w:rsidRDefault="00283512" w:rsidP="002D0F9B">
            <w:pPr>
              <w:rPr>
                <w:rFonts w:cstheme="minorHAnsi"/>
                <w:sz w:val="24"/>
                <w:szCs w:val="24"/>
              </w:rPr>
            </w:pPr>
          </w:p>
        </w:tc>
      </w:tr>
      <w:tr w:rsidR="00283512" w:rsidRPr="0090439E" w14:paraId="7E2CE2B1" w14:textId="77777777" w:rsidTr="002D0F9B">
        <w:trPr>
          <w:trHeight w:hRule="exact" w:val="564"/>
        </w:trPr>
        <w:tc>
          <w:tcPr>
            <w:tcW w:w="0" w:type="auto"/>
            <w:tcBorders>
              <w:top w:val="single" w:sz="6" w:space="0" w:color="000000"/>
              <w:bottom w:val="single" w:sz="6" w:space="0" w:color="000000"/>
              <w:right w:val="single" w:sz="6" w:space="0" w:color="000000"/>
            </w:tcBorders>
          </w:tcPr>
          <w:p w14:paraId="03DF010B" w14:textId="77777777" w:rsidR="00283512" w:rsidRPr="0090439E" w:rsidDel="00203489"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1D37C1DD" w14:textId="77777777" w:rsidR="00283512" w:rsidRPr="0090439E" w:rsidDel="00203489" w:rsidRDefault="00283512" w:rsidP="002D0F9B">
            <w:pPr>
              <w:pStyle w:val="TableParagraph"/>
              <w:ind w:right="103"/>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7F14FDF8" w14:textId="77777777" w:rsidR="00283512" w:rsidRPr="0090439E" w:rsidDel="00203489"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63600642" w14:textId="77777777" w:rsidR="00283512" w:rsidRPr="0090439E" w:rsidDel="00203489" w:rsidRDefault="00283512" w:rsidP="002D0F9B">
            <w:pPr>
              <w:pStyle w:val="TableParagraph"/>
              <w:spacing w:before="75"/>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75DCF2DB" w14:textId="77777777" w:rsidR="00283512" w:rsidRPr="0090439E" w:rsidDel="00203489"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385DB671" w14:textId="77777777" w:rsidR="00283512" w:rsidRPr="0090439E" w:rsidDel="00203489" w:rsidRDefault="00283512" w:rsidP="002D0F9B">
            <w:pPr>
              <w:rPr>
                <w:rFonts w:cstheme="minorHAnsi"/>
                <w:sz w:val="24"/>
                <w:szCs w:val="24"/>
              </w:rPr>
            </w:pPr>
          </w:p>
        </w:tc>
      </w:tr>
      <w:tr w:rsidR="00283512" w:rsidRPr="0090439E" w14:paraId="2A3E2C3B" w14:textId="77777777" w:rsidTr="002D0F9B">
        <w:trPr>
          <w:trHeight w:hRule="exact" w:val="564"/>
        </w:trPr>
        <w:tc>
          <w:tcPr>
            <w:tcW w:w="0" w:type="auto"/>
            <w:tcBorders>
              <w:top w:val="single" w:sz="6" w:space="0" w:color="000000"/>
              <w:bottom w:val="single" w:sz="6" w:space="0" w:color="000000"/>
              <w:right w:val="single" w:sz="6" w:space="0" w:color="000000"/>
            </w:tcBorders>
          </w:tcPr>
          <w:p w14:paraId="1B0191BF" w14:textId="77777777" w:rsidR="00283512" w:rsidRPr="0090439E" w:rsidDel="00203489"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2641002A" w14:textId="77777777" w:rsidR="00283512" w:rsidRPr="0090439E" w:rsidDel="00203489" w:rsidRDefault="00283512" w:rsidP="002D0F9B">
            <w:pPr>
              <w:pStyle w:val="TableParagraph"/>
              <w:ind w:right="103"/>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26B01271" w14:textId="77777777" w:rsidR="00283512" w:rsidRPr="0090439E" w:rsidDel="00203489"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4BC041F5" w14:textId="77777777" w:rsidR="00283512" w:rsidRPr="0090439E" w:rsidDel="00203489" w:rsidRDefault="00283512" w:rsidP="002D0F9B">
            <w:pPr>
              <w:pStyle w:val="TableParagraph"/>
              <w:spacing w:before="75"/>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29AF23BB" w14:textId="77777777" w:rsidR="00283512" w:rsidRPr="0090439E" w:rsidDel="00203489"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3EFA7A9A" w14:textId="77777777" w:rsidR="00283512" w:rsidRPr="0090439E" w:rsidDel="00203489" w:rsidRDefault="00283512" w:rsidP="002D0F9B">
            <w:pPr>
              <w:rPr>
                <w:rFonts w:cstheme="minorHAnsi"/>
                <w:sz w:val="24"/>
                <w:szCs w:val="24"/>
              </w:rPr>
            </w:pPr>
          </w:p>
        </w:tc>
      </w:tr>
      <w:tr w:rsidR="00283512" w:rsidRPr="0090439E" w14:paraId="71CBF6BE" w14:textId="77777777" w:rsidTr="002D0F9B">
        <w:trPr>
          <w:trHeight w:hRule="exact" w:val="564"/>
        </w:trPr>
        <w:tc>
          <w:tcPr>
            <w:tcW w:w="0" w:type="auto"/>
            <w:tcBorders>
              <w:top w:val="single" w:sz="6" w:space="0" w:color="000000"/>
              <w:bottom w:val="single" w:sz="6" w:space="0" w:color="000000"/>
              <w:right w:val="single" w:sz="6" w:space="0" w:color="000000"/>
            </w:tcBorders>
          </w:tcPr>
          <w:p w14:paraId="2E339572" w14:textId="77777777" w:rsidR="00283512" w:rsidRPr="0090439E" w:rsidDel="00203489"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0BF9113B" w14:textId="77777777" w:rsidR="00283512" w:rsidRPr="0090439E" w:rsidDel="00203489" w:rsidRDefault="00283512" w:rsidP="002D0F9B">
            <w:pPr>
              <w:pStyle w:val="TableParagraph"/>
              <w:ind w:right="103"/>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6D16BD9A" w14:textId="77777777" w:rsidR="00283512" w:rsidRPr="0090439E" w:rsidDel="00203489"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1C74AD7D" w14:textId="77777777" w:rsidR="00283512" w:rsidRPr="0090439E" w:rsidDel="00203489" w:rsidRDefault="00283512" w:rsidP="002D0F9B">
            <w:pPr>
              <w:pStyle w:val="TableParagraph"/>
              <w:spacing w:before="75"/>
              <w:ind w:right="84"/>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Pr>
          <w:p w14:paraId="433067A8" w14:textId="77777777" w:rsidR="00283512" w:rsidRPr="0090439E" w:rsidDel="00203489"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bottom w:val="single" w:sz="6" w:space="0" w:color="000000"/>
            </w:tcBorders>
          </w:tcPr>
          <w:p w14:paraId="33056A4E" w14:textId="77777777" w:rsidR="00283512" w:rsidRPr="0090439E" w:rsidDel="00203489" w:rsidRDefault="00283512" w:rsidP="002D0F9B">
            <w:pPr>
              <w:rPr>
                <w:rFonts w:cstheme="minorHAnsi"/>
                <w:sz w:val="24"/>
                <w:szCs w:val="24"/>
              </w:rPr>
            </w:pPr>
          </w:p>
        </w:tc>
      </w:tr>
      <w:tr w:rsidR="00283512" w:rsidRPr="0090439E" w14:paraId="05B249FC" w14:textId="77777777" w:rsidTr="002D0F9B">
        <w:trPr>
          <w:trHeight w:hRule="exact" w:val="564"/>
        </w:trPr>
        <w:tc>
          <w:tcPr>
            <w:tcW w:w="0" w:type="auto"/>
            <w:tcBorders>
              <w:top w:val="single" w:sz="6" w:space="0" w:color="000000"/>
              <w:right w:val="single" w:sz="6" w:space="0" w:color="000000"/>
            </w:tcBorders>
          </w:tcPr>
          <w:p w14:paraId="38C5D102" w14:textId="77777777" w:rsidR="00283512" w:rsidRPr="0090439E" w:rsidDel="00203489" w:rsidRDefault="00283512" w:rsidP="002D0F9B">
            <w:pPr>
              <w:pStyle w:val="TableParagraph"/>
              <w:ind w:left="93" w:right="382"/>
              <w:rPr>
                <w:rFonts w:asciiTheme="minorHAnsi" w:hAnsiTheme="minorHAnsi" w:cstheme="minorHAnsi"/>
                <w:sz w:val="24"/>
                <w:szCs w:val="24"/>
              </w:rPr>
            </w:pPr>
          </w:p>
        </w:tc>
        <w:tc>
          <w:tcPr>
            <w:tcW w:w="0" w:type="auto"/>
            <w:tcBorders>
              <w:top w:val="single" w:sz="6" w:space="0" w:color="000000"/>
              <w:left w:val="single" w:sz="6" w:space="0" w:color="000000"/>
              <w:right w:val="single" w:sz="6" w:space="0" w:color="000000"/>
            </w:tcBorders>
          </w:tcPr>
          <w:p w14:paraId="17F0087B" w14:textId="77777777" w:rsidR="00283512" w:rsidRPr="0090439E" w:rsidDel="00203489" w:rsidRDefault="00283512" w:rsidP="002D0F9B">
            <w:pPr>
              <w:pStyle w:val="TableParagraph"/>
              <w:ind w:right="103"/>
              <w:rPr>
                <w:rFonts w:asciiTheme="minorHAnsi" w:hAnsiTheme="minorHAnsi" w:cstheme="minorHAnsi"/>
                <w:sz w:val="24"/>
                <w:szCs w:val="24"/>
              </w:rPr>
            </w:pPr>
          </w:p>
        </w:tc>
        <w:tc>
          <w:tcPr>
            <w:tcW w:w="0" w:type="auto"/>
            <w:tcBorders>
              <w:top w:val="single" w:sz="6" w:space="0" w:color="000000"/>
              <w:left w:val="single" w:sz="6" w:space="0" w:color="000000"/>
              <w:right w:val="single" w:sz="6" w:space="0" w:color="000000"/>
            </w:tcBorders>
          </w:tcPr>
          <w:p w14:paraId="6E82067C" w14:textId="77777777" w:rsidR="00283512" w:rsidRPr="0090439E" w:rsidDel="00203489" w:rsidRDefault="00283512" w:rsidP="002D0F9B">
            <w:pPr>
              <w:pStyle w:val="TableParagraph"/>
              <w:spacing w:before="79"/>
              <w:ind w:right="137"/>
              <w:rPr>
                <w:rFonts w:asciiTheme="minorHAnsi" w:hAnsiTheme="minorHAnsi" w:cstheme="minorHAnsi"/>
                <w:sz w:val="24"/>
                <w:szCs w:val="24"/>
              </w:rPr>
            </w:pPr>
          </w:p>
        </w:tc>
        <w:tc>
          <w:tcPr>
            <w:tcW w:w="0" w:type="auto"/>
            <w:tcBorders>
              <w:top w:val="single" w:sz="6" w:space="0" w:color="000000"/>
              <w:left w:val="single" w:sz="6" w:space="0" w:color="000000"/>
              <w:right w:val="single" w:sz="6" w:space="0" w:color="000000"/>
            </w:tcBorders>
          </w:tcPr>
          <w:p w14:paraId="0D3FBEE8" w14:textId="77777777" w:rsidR="00283512" w:rsidRPr="0090439E" w:rsidDel="00203489" w:rsidRDefault="00283512" w:rsidP="002D0F9B">
            <w:pPr>
              <w:pStyle w:val="TableParagraph"/>
              <w:spacing w:before="75"/>
              <w:ind w:right="84"/>
              <w:rPr>
                <w:rFonts w:asciiTheme="minorHAnsi" w:hAnsiTheme="minorHAnsi" w:cstheme="minorHAnsi"/>
                <w:sz w:val="24"/>
                <w:szCs w:val="24"/>
              </w:rPr>
            </w:pPr>
          </w:p>
        </w:tc>
        <w:tc>
          <w:tcPr>
            <w:tcW w:w="0" w:type="auto"/>
            <w:tcBorders>
              <w:top w:val="single" w:sz="6" w:space="0" w:color="000000"/>
              <w:left w:val="single" w:sz="6" w:space="0" w:color="000000"/>
              <w:right w:val="single" w:sz="6" w:space="0" w:color="000000"/>
            </w:tcBorders>
          </w:tcPr>
          <w:p w14:paraId="618B877F" w14:textId="77777777" w:rsidR="00283512" w:rsidRPr="0090439E" w:rsidDel="00203489" w:rsidRDefault="00283512" w:rsidP="002D0F9B">
            <w:pPr>
              <w:pStyle w:val="TableParagraph"/>
              <w:spacing w:before="80"/>
              <w:ind w:right="95"/>
              <w:rPr>
                <w:rFonts w:asciiTheme="minorHAnsi" w:hAnsiTheme="minorHAnsi" w:cstheme="minorHAnsi"/>
                <w:sz w:val="24"/>
                <w:szCs w:val="24"/>
              </w:rPr>
            </w:pPr>
          </w:p>
        </w:tc>
        <w:tc>
          <w:tcPr>
            <w:tcW w:w="0" w:type="auto"/>
            <w:tcBorders>
              <w:top w:val="single" w:sz="6" w:space="0" w:color="000000"/>
              <w:left w:val="single" w:sz="6" w:space="0" w:color="000000"/>
            </w:tcBorders>
          </w:tcPr>
          <w:p w14:paraId="40D9FC56" w14:textId="77777777" w:rsidR="00283512" w:rsidRPr="0090439E" w:rsidDel="00203489" w:rsidRDefault="00283512" w:rsidP="002D0F9B">
            <w:pPr>
              <w:rPr>
                <w:rFonts w:cstheme="minorHAnsi"/>
                <w:sz w:val="24"/>
                <w:szCs w:val="24"/>
              </w:rPr>
            </w:pPr>
          </w:p>
        </w:tc>
      </w:tr>
    </w:tbl>
    <w:p w14:paraId="23CCFAC0" w14:textId="77777777" w:rsidR="00283512" w:rsidRPr="0090439E" w:rsidRDefault="00283512">
      <w:pPr>
        <w:rPr>
          <w:rFonts w:cstheme="minorHAnsi"/>
          <w:sz w:val="24"/>
          <w:szCs w:val="24"/>
        </w:rPr>
      </w:pPr>
    </w:p>
    <w:p w14:paraId="7BBD4143" w14:textId="64E2F5D0" w:rsidR="002D0F9B" w:rsidRDefault="00283512">
      <w:pPr>
        <w:rPr>
          <w:lang w:val="en-IN"/>
        </w:rPr>
      </w:pPr>
      <w:r w:rsidRPr="0090439E">
        <w:rPr>
          <w:rFonts w:cstheme="minorHAnsi"/>
          <w:sz w:val="24"/>
          <w:szCs w:val="24"/>
        </w:rPr>
        <w:br w:type="page"/>
      </w:r>
      <w:r w:rsidR="002D0F9B" w:rsidRPr="00727A51">
        <w:rPr>
          <w:lang w:val="en-IN"/>
        </w:rPr>
        <w:lastRenderedPageBreak/>
        <w:t xml:space="preserve">This Data Protection Notice (“Notice”) sets out the basis which </w:t>
      </w:r>
      <w:r w:rsidR="00D7663E">
        <w:rPr>
          <w:lang w:val="en-IN"/>
        </w:rPr>
        <w:t xml:space="preserve">the SBU – Writer Relocations of </w:t>
      </w:r>
      <w:r w:rsidR="00EF10A9">
        <w:rPr>
          <w:lang w:val="en-IN"/>
        </w:rPr>
        <w:t xml:space="preserve">Writer Business Services </w:t>
      </w:r>
      <w:proofErr w:type="spellStart"/>
      <w:r w:rsidR="00EF10A9">
        <w:rPr>
          <w:lang w:val="en-IN"/>
        </w:rPr>
        <w:t>Pvt.</w:t>
      </w:r>
      <w:proofErr w:type="spellEnd"/>
      <w:r w:rsidR="00EF10A9">
        <w:rPr>
          <w:lang w:val="en-IN"/>
        </w:rPr>
        <w:t xml:space="preserve"> Ltd.</w:t>
      </w:r>
      <w:r w:rsidR="002D0F9B" w:rsidRPr="00727A51">
        <w:rPr>
          <w:lang w:val="en-IN"/>
        </w:rPr>
        <w:t xml:space="preserve"> (“we”, “us”, or “our”) may collect, use, disclose or otherwise process personal data of our customers in accordance with the General Data Protection Regulation (GDPR) for our </w:t>
      </w:r>
      <w:r w:rsidR="002D0F9B">
        <w:rPr>
          <w:lang w:val="en-IN"/>
        </w:rPr>
        <w:t>customers</w:t>
      </w:r>
      <w:r w:rsidR="002D0F9B" w:rsidRPr="00727A51">
        <w:rPr>
          <w:lang w:val="en-IN"/>
        </w:rPr>
        <w:t xml:space="preserve"> from the European Union. This Notice applies to personal data in our possession or under our control, including personal data in the possession of organisations which we have engaged to collect, use, disclose or process personal data for our purposes</w:t>
      </w:r>
      <w:r w:rsidR="002D0F9B">
        <w:rPr>
          <w:lang w:val="en-IN"/>
        </w:rPr>
        <w:t>.</w:t>
      </w:r>
    </w:p>
    <w:p w14:paraId="3E67D230" w14:textId="77777777" w:rsidR="002D0F9B" w:rsidRPr="00727A51" w:rsidRDefault="002D0F9B" w:rsidP="002D0F9B">
      <w:pPr>
        <w:rPr>
          <w:b/>
          <w:lang w:val="en-IN"/>
        </w:rPr>
      </w:pPr>
      <w:r w:rsidRPr="00727A51">
        <w:rPr>
          <w:b/>
          <w:lang w:val="en-IN"/>
        </w:rPr>
        <w:t>PERSONAL DATA</w:t>
      </w:r>
    </w:p>
    <w:p w14:paraId="2FF75BDF" w14:textId="366075CB" w:rsidR="002D0F9B" w:rsidRPr="00727A51" w:rsidRDefault="002D0F9B" w:rsidP="002D0F9B">
      <w:pPr>
        <w:rPr>
          <w:lang w:val="en-IN"/>
        </w:rPr>
      </w:pPr>
      <w:r w:rsidRPr="00727A51">
        <w:rPr>
          <w:lang w:val="en-IN"/>
        </w:rPr>
        <w:t>As used in this Notice:</w:t>
      </w:r>
    </w:p>
    <w:p w14:paraId="3F8C4B16" w14:textId="219BF28E" w:rsidR="002D0F9B" w:rsidRPr="00727A51" w:rsidRDefault="002D0F9B" w:rsidP="002D0F9B">
      <w:pPr>
        <w:rPr>
          <w:lang w:val="en-IN"/>
        </w:rPr>
      </w:pPr>
      <w:r w:rsidRPr="00727A51">
        <w:rPr>
          <w:lang w:val="en-IN"/>
        </w:rPr>
        <w:t>“</w:t>
      </w:r>
      <w:r>
        <w:rPr>
          <w:lang w:val="en-IN"/>
        </w:rPr>
        <w:t>Shipper</w:t>
      </w:r>
      <w:r w:rsidR="00D057EC">
        <w:rPr>
          <w:lang w:val="en-IN"/>
        </w:rPr>
        <w:t>/Assignee/Transferee</w:t>
      </w:r>
      <w:r w:rsidRPr="00727A51">
        <w:rPr>
          <w:lang w:val="en-IN"/>
        </w:rPr>
        <w:t xml:space="preserve">” means an individual who (a) has contacted us through any means to find out more about any </w:t>
      </w:r>
      <w:r>
        <w:rPr>
          <w:lang w:val="en-IN"/>
        </w:rPr>
        <w:t>of our</w:t>
      </w:r>
      <w:r w:rsidRPr="00727A51">
        <w:rPr>
          <w:lang w:val="en-IN"/>
        </w:rPr>
        <w:t xml:space="preserve"> services </w:t>
      </w:r>
      <w:r>
        <w:rPr>
          <w:lang w:val="en-IN"/>
        </w:rPr>
        <w:t>related to relocation</w:t>
      </w:r>
      <w:r w:rsidRPr="00727A51">
        <w:rPr>
          <w:lang w:val="en-IN"/>
        </w:rPr>
        <w:t xml:space="preserve">, or (b) may, or has, entered into a contract with us for </w:t>
      </w:r>
      <w:r>
        <w:rPr>
          <w:lang w:val="en-IN"/>
        </w:rPr>
        <w:t>availing relocation services</w:t>
      </w:r>
      <w:r w:rsidRPr="00727A51">
        <w:rPr>
          <w:lang w:val="en-IN"/>
        </w:rPr>
        <w:t xml:space="preserve"> </w:t>
      </w:r>
      <w:r>
        <w:rPr>
          <w:lang w:val="en-IN"/>
        </w:rPr>
        <w:t>provided</w:t>
      </w:r>
      <w:r w:rsidRPr="00727A51">
        <w:rPr>
          <w:lang w:val="en-IN"/>
        </w:rPr>
        <w:t xml:space="preserve"> by us; and “personal data” means data, whether true or not, about a </w:t>
      </w:r>
      <w:r>
        <w:rPr>
          <w:lang w:val="en-IN"/>
        </w:rPr>
        <w:t>shipper</w:t>
      </w:r>
      <w:r w:rsidRPr="00727A51">
        <w:rPr>
          <w:lang w:val="en-IN"/>
        </w:rPr>
        <w:t xml:space="preserve"> who can be identified:</w:t>
      </w:r>
    </w:p>
    <w:p w14:paraId="04295301" w14:textId="352AC9E3" w:rsidR="002D0F9B" w:rsidRDefault="002D0F9B" w:rsidP="002D0F9B">
      <w:pPr>
        <w:rPr>
          <w:lang w:val="en-IN"/>
        </w:rPr>
      </w:pPr>
      <w:r w:rsidRPr="00727A51">
        <w:rPr>
          <w:lang w:val="en-IN"/>
        </w:rPr>
        <w:t>(a) from that data; or (b) from that data and other information to which we have or are likely to have access.</w:t>
      </w:r>
    </w:p>
    <w:p w14:paraId="458FD717" w14:textId="21DFD85B" w:rsidR="002D0F9B" w:rsidRPr="00727A51" w:rsidRDefault="002D0F9B" w:rsidP="002D0F9B">
      <w:pPr>
        <w:rPr>
          <w:lang w:val="en-IN"/>
        </w:rPr>
      </w:pPr>
      <w:r>
        <w:rPr>
          <w:lang w:val="en-IN"/>
        </w:rPr>
        <w:t xml:space="preserve">Contact through any means would imply if Shipper has directly contacted us or their personal data is provided by their employer for relocating. </w:t>
      </w:r>
    </w:p>
    <w:p w14:paraId="6B2574A0" w14:textId="6C02652D" w:rsidR="002D0F9B" w:rsidRPr="00F8453F" w:rsidRDefault="00ED353B" w:rsidP="00F8453F">
      <w:pPr>
        <w:jc w:val="both"/>
        <w:rPr>
          <w:rFonts w:cstheme="minorHAnsi"/>
          <w:b/>
          <w:sz w:val="24"/>
          <w:szCs w:val="24"/>
          <w:lang w:val="en-IN"/>
        </w:rPr>
      </w:pPr>
      <w:r>
        <w:rPr>
          <w:lang w:val="en-IN"/>
        </w:rPr>
        <w:t>Based on Shipper’s</w:t>
      </w:r>
      <w:r w:rsidR="002D0F9B" w:rsidRPr="00727A51">
        <w:rPr>
          <w:lang w:val="en-IN"/>
        </w:rPr>
        <w:t xml:space="preserve"> interaction with </w:t>
      </w:r>
      <w:r w:rsidR="00E72F1C">
        <w:rPr>
          <w:lang w:val="en-IN"/>
        </w:rPr>
        <w:t>us</w:t>
      </w:r>
      <w:r w:rsidR="002D0F9B" w:rsidRPr="00727A51">
        <w:rPr>
          <w:lang w:val="en-IN"/>
        </w:rPr>
        <w:t xml:space="preserve">, personal data </w:t>
      </w:r>
      <w:r w:rsidR="00D057EC">
        <w:rPr>
          <w:lang w:val="en-IN"/>
        </w:rPr>
        <w:t xml:space="preserve">of the individuals and/or family </w:t>
      </w:r>
      <w:r w:rsidR="002D0F9B" w:rsidRPr="00727A51">
        <w:rPr>
          <w:lang w:val="en-IN"/>
        </w:rPr>
        <w:t>which we may collect from you include your name</w:t>
      </w:r>
      <w:r>
        <w:rPr>
          <w:lang w:val="en-IN"/>
        </w:rPr>
        <w:t xml:space="preserve">, </w:t>
      </w:r>
      <w:r w:rsidR="002D0F9B" w:rsidRPr="00727A51">
        <w:rPr>
          <w:lang w:val="en-IN"/>
        </w:rPr>
        <w:t>identification information such as your contact information</w:t>
      </w:r>
      <w:r>
        <w:rPr>
          <w:lang w:val="en-IN"/>
        </w:rPr>
        <w:t>, copy of passport,</w:t>
      </w:r>
      <w:r w:rsidR="00E72F1C">
        <w:rPr>
          <w:lang w:val="en-IN"/>
        </w:rPr>
        <w:t xml:space="preserve"> residential address, destination address, y</w:t>
      </w:r>
      <w:r w:rsidR="002D0F9B" w:rsidRPr="00727A51">
        <w:rPr>
          <w:lang w:val="en-IN"/>
        </w:rPr>
        <w:t>our email address, nationality</w:t>
      </w:r>
      <w:r w:rsidR="00D057EC">
        <w:rPr>
          <w:lang w:val="en-IN"/>
        </w:rPr>
        <w:t>,</w:t>
      </w:r>
      <w:r w:rsidR="002D0F9B" w:rsidRPr="00727A51">
        <w:rPr>
          <w:lang w:val="en-IN"/>
        </w:rPr>
        <w:t>.</w:t>
      </w:r>
      <w:r w:rsidR="00D057EC">
        <w:rPr>
          <w:lang w:val="en-IN"/>
        </w:rPr>
        <w:t xml:space="preserve"> </w:t>
      </w:r>
      <w:proofErr w:type="gramStart"/>
      <w:r w:rsidR="00D057EC">
        <w:rPr>
          <w:lang w:val="en-IN"/>
        </w:rPr>
        <w:t>(</w:t>
      </w:r>
      <w:r w:rsidR="00DD6479">
        <w:rPr>
          <w:lang w:val="en-IN"/>
        </w:rPr>
        <w:t xml:space="preserve"> </w:t>
      </w:r>
      <w:r w:rsidR="00DD6479" w:rsidRPr="004504D5">
        <w:rPr>
          <w:rFonts w:cstheme="minorHAnsi"/>
          <w:b/>
          <w:sz w:val="24"/>
          <w:szCs w:val="24"/>
          <w:lang w:val="en-IN"/>
        </w:rPr>
        <w:t>Annexure</w:t>
      </w:r>
      <w:proofErr w:type="gramEnd"/>
      <w:r w:rsidR="00DD6479" w:rsidRPr="004504D5">
        <w:rPr>
          <w:rFonts w:cstheme="minorHAnsi"/>
          <w:b/>
          <w:sz w:val="24"/>
          <w:szCs w:val="24"/>
          <w:lang w:val="en-IN"/>
        </w:rPr>
        <w:t xml:space="preserve"> – 3</w:t>
      </w:r>
      <w:r w:rsidR="00D057EC">
        <w:rPr>
          <w:lang w:val="en-IN"/>
        </w:rPr>
        <w:t>)</w:t>
      </w:r>
    </w:p>
    <w:p w14:paraId="7559CBB9" w14:textId="77777777" w:rsidR="00EA1711" w:rsidRPr="00E72F1C" w:rsidRDefault="00EA1711" w:rsidP="00EA1711">
      <w:pPr>
        <w:rPr>
          <w:rFonts w:cstheme="minorHAnsi"/>
        </w:rPr>
      </w:pPr>
      <w:r w:rsidRPr="00E72F1C">
        <w:rPr>
          <w:rFonts w:cstheme="minorHAnsi"/>
        </w:rPr>
        <w:t xml:space="preserve">We may update this privacy policy by posting a new online version. </w:t>
      </w:r>
    </w:p>
    <w:p w14:paraId="0CE25BAE" w14:textId="55DAC386" w:rsidR="00EA1711" w:rsidRPr="00E72F1C" w:rsidRDefault="00EA1711" w:rsidP="00EA1711">
      <w:pPr>
        <w:rPr>
          <w:rFonts w:cstheme="minorHAnsi"/>
        </w:rPr>
      </w:pPr>
      <w:r w:rsidRPr="00E72F1C">
        <w:rPr>
          <w:rFonts w:cstheme="minorHAnsi"/>
        </w:rPr>
        <w:t xml:space="preserve">To access the revision history of our privacy policy please visit </w:t>
      </w:r>
      <w:r w:rsidRPr="00E72F1C">
        <w:rPr>
          <w:rFonts w:cstheme="minorHAnsi"/>
          <w:b/>
        </w:rPr>
        <w:t>here</w:t>
      </w:r>
      <w:r w:rsidRPr="00E72F1C">
        <w:rPr>
          <w:rFonts w:cstheme="minorHAnsi"/>
        </w:rPr>
        <w:t>.</w:t>
      </w:r>
    </w:p>
    <w:p w14:paraId="4799053D" w14:textId="275B2A0F" w:rsidR="00EA1711" w:rsidRPr="004504D5" w:rsidRDefault="00EA1711" w:rsidP="00EA1711">
      <w:pPr>
        <w:pStyle w:val="ListParagraph"/>
        <w:numPr>
          <w:ilvl w:val="0"/>
          <w:numId w:val="8"/>
        </w:numPr>
        <w:rPr>
          <w:rFonts w:cstheme="minorHAnsi"/>
          <w:b/>
          <w:sz w:val="24"/>
          <w:szCs w:val="24"/>
        </w:rPr>
      </w:pPr>
      <w:r w:rsidRPr="004504D5">
        <w:rPr>
          <w:rFonts w:cstheme="minorHAnsi"/>
          <w:b/>
          <w:sz w:val="24"/>
          <w:szCs w:val="24"/>
        </w:rPr>
        <w:t xml:space="preserve">Collection of Personal Information </w:t>
      </w:r>
    </w:p>
    <w:p w14:paraId="385A4BCE" w14:textId="45AFD578" w:rsidR="003D04F4" w:rsidRPr="00E53C82" w:rsidRDefault="003D04F4" w:rsidP="00F8453F">
      <w:pPr>
        <w:jc w:val="both"/>
        <w:rPr>
          <w:rFonts w:cstheme="minorHAnsi"/>
          <w:lang w:val="en-IN"/>
        </w:rPr>
      </w:pPr>
      <w:r w:rsidRPr="00E53C82">
        <w:rPr>
          <w:rFonts w:cstheme="minorHAnsi"/>
          <w:lang w:val="en-IN"/>
        </w:rPr>
        <w:t xml:space="preserve">To facilitate </w:t>
      </w:r>
      <w:r w:rsidR="00D057EC">
        <w:rPr>
          <w:rFonts w:cstheme="minorHAnsi"/>
          <w:lang w:val="en-IN"/>
        </w:rPr>
        <w:t>relocation and/or immigration services</w:t>
      </w:r>
      <w:r w:rsidRPr="00E53C82">
        <w:rPr>
          <w:rFonts w:cstheme="minorHAnsi"/>
          <w:lang w:val="en-IN"/>
        </w:rPr>
        <w:t xml:space="preserve">, </w:t>
      </w:r>
      <w:r w:rsidR="00E72F1C" w:rsidRPr="00E53C82">
        <w:rPr>
          <w:rFonts w:cstheme="minorHAnsi"/>
          <w:lang w:val="en-IN"/>
        </w:rPr>
        <w:t>we</w:t>
      </w:r>
      <w:r w:rsidRPr="00E53C82">
        <w:rPr>
          <w:rFonts w:cstheme="minorHAnsi"/>
          <w:lang w:val="en-IN"/>
        </w:rPr>
        <w:t xml:space="preserve"> may ask you to provide information that personally identifies you (“Personal Information”). This occurs in certain circumstances such as when you request information via our website, </w:t>
      </w:r>
      <w:r w:rsidR="00E72F1C" w:rsidRPr="00E53C82">
        <w:rPr>
          <w:rFonts w:cstheme="minorHAnsi"/>
          <w:lang w:val="en-IN"/>
        </w:rPr>
        <w:t xml:space="preserve">when your employer contacts us and provides your personal information for </w:t>
      </w:r>
      <w:r w:rsidR="000A3CC5">
        <w:rPr>
          <w:rFonts w:cstheme="minorHAnsi"/>
          <w:lang w:val="en-IN"/>
        </w:rPr>
        <w:t>your relocation and/or immigration services</w:t>
      </w:r>
      <w:r w:rsidR="00E72F1C" w:rsidRPr="00E53C82">
        <w:rPr>
          <w:rFonts w:cstheme="minorHAnsi"/>
          <w:lang w:val="en-IN"/>
        </w:rPr>
        <w:t>, through phone call</w:t>
      </w:r>
      <w:r w:rsidR="000A3CC5">
        <w:rPr>
          <w:rFonts w:cstheme="minorHAnsi"/>
          <w:lang w:val="en-IN"/>
        </w:rPr>
        <w:t xml:space="preserve"> or email or any other digital media </w:t>
      </w:r>
      <w:r w:rsidR="00E72F1C" w:rsidRPr="00E53C82">
        <w:rPr>
          <w:rFonts w:cstheme="minorHAnsi"/>
          <w:lang w:val="en-IN"/>
        </w:rPr>
        <w:t>or through global move management portal</w:t>
      </w:r>
      <w:r w:rsidR="000A3CC5">
        <w:rPr>
          <w:rFonts w:cstheme="minorHAnsi"/>
          <w:lang w:val="en-IN"/>
        </w:rPr>
        <w:t>s</w:t>
      </w:r>
      <w:r w:rsidR="00E72F1C" w:rsidRPr="00E53C82">
        <w:rPr>
          <w:rFonts w:cstheme="minorHAnsi"/>
          <w:lang w:val="en-IN"/>
        </w:rPr>
        <w:t xml:space="preserve">. </w:t>
      </w:r>
    </w:p>
    <w:p w14:paraId="47AB7A5B" w14:textId="530838BD" w:rsidR="00EA1711" w:rsidRPr="00E53C82" w:rsidRDefault="00EA1711" w:rsidP="00F8453F">
      <w:pPr>
        <w:jc w:val="both"/>
        <w:rPr>
          <w:rFonts w:cstheme="minorHAnsi"/>
          <w:lang w:val="en-IN"/>
        </w:rPr>
      </w:pPr>
      <w:r w:rsidRPr="00E53C82">
        <w:rPr>
          <w:rFonts w:cstheme="minorHAnsi"/>
          <w:lang w:val="en-IN"/>
        </w:rPr>
        <w:t>Personal Information refer</w:t>
      </w:r>
      <w:r w:rsidR="00775908">
        <w:rPr>
          <w:rFonts w:cstheme="minorHAnsi"/>
          <w:lang w:val="en-IN"/>
        </w:rPr>
        <w:t>s</w:t>
      </w:r>
      <w:r w:rsidRPr="00E53C82">
        <w:rPr>
          <w:rFonts w:cstheme="minorHAnsi"/>
          <w:lang w:val="en-IN"/>
        </w:rPr>
        <w:t xml:space="preserve"> to any piece of information that can be used to identify a data subject. Example: Name, Address, Telephone Number, Date of Birth, Personal Identification Numbers (SSN, Passport, Taxpayer Identification number etc.), Photographic Images, log in details etc. </w:t>
      </w:r>
    </w:p>
    <w:p w14:paraId="400EE73E" w14:textId="059D2D4C" w:rsidR="00EA1711" w:rsidRPr="00E53C82" w:rsidRDefault="00EF10A9" w:rsidP="00EA1711">
      <w:pPr>
        <w:rPr>
          <w:rFonts w:cstheme="minorHAnsi"/>
          <w:lang w:val="en-IN"/>
        </w:rPr>
      </w:pPr>
      <w:r>
        <w:rPr>
          <w:rFonts w:cstheme="minorHAnsi"/>
          <w:lang w:val="en-IN"/>
        </w:rPr>
        <w:t xml:space="preserve">Writer Business Services </w:t>
      </w:r>
      <w:proofErr w:type="spellStart"/>
      <w:r>
        <w:rPr>
          <w:rFonts w:cstheme="minorHAnsi"/>
          <w:lang w:val="en-IN"/>
        </w:rPr>
        <w:t>Pvt.</w:t>
      </w:r>
      <w:proofErr w:type="spellEnd"/>
      <w:r>
        <w:rPr>
          <w:rFonts w:cstheme="minorHAnsi"/>
          <w:lang w:val="en-IN"/>
        </w:rPr>
        <w:t xml:space="preserve"> Ltd.</w:t>
      </w:r>
      <w:r w:rsidR="00EA1711" w:rsidRPr="00E53C82">
        <w:rPr>
          <w:rFonts w:cstheme="minorHAnsi"/>
          <w:lang w:val="en-IN"/>
        </w:rPr>
        <w:t xml:space="preserve"> collects following information:</w:t>
      </w:r>
    </w:p>
    <w:tbl>
      <w:tblPr>
        <w:tblStyle w:val="TableGrid"/>
        <w:tblW w:w="0" w:type="auto"/>
        <w:tblLook w:val="04A0" w:firstRow="1" w:lastRow="0" w:firstColumn="1" w:lastColumn="0" w:noHBand="0" w:noVBand="1"/>
      </w:tblPr>
      <w:tblGrid>
        <w:gridCol w:w="4675"/>
        <w:gridCol w:w="4675"/>
      </w:tblGrid>
      <w:tr w:rsidR="00EA1711" w:rsidRPr="00E53C82" w14:paraId="18EC5263" w14:textId="77777777" w:rsidTr="00EA1711">
        <w:tc>
          <w:tcPr>
            <w:tcW w:w="4675" w:type="dxa"/>
          </w:tcPr>
          <w:p w14:paraId="3B49DBD5" w14:textId="7DB8B928" w:rsidR="00EA1711" w:rsidRPr="00E53C82" w:rsidRDefault="00EA1711" w:rsidP="00EA1711">
            <w:pPr>
              <w:rPr>
                <w:rFonts w:cstheme="minorHAnsi"/>
                <w:lang w:val="en-IN"/>
              </w:rPr>
            </w:pPr>
            <w:r w:rsidRPr="00E53C82">
              <w:rPr>
                <w:rFonts w:cstheme="minorHAnsi"/>
                <w:b/>
                <w:lang w:val="en-IN"/>
              </w:rPr>
              <w:t>Type of Information collected</w:t>
            </w:r>
          </w:p>
        </w:tc>
        <w:tc>
          <w:tcPr>
            <w:tcW w:w="4675" w:type="dxa"/>
          </w:tcPr>
          <w:p w14:paraId="1B8358A4" w14:textId="32A41C95" w:rsidR="00EA1711" w:rsidRPr="00E53C82" w:rsidRDefault="00EA1711" w:rsidP="00EA1711">
            <w:pPr>
              <w:rPr>
                <w:rFonts w:cstheme="minorHAnsi"/>
                <w:lang w:val="en-IN"/>
              </w:rPr>
            </w:pPr>
            <w:r w:rsidRPr="00E53C82">
              <w:rPr>
                <w:rFonts w:cstheme="minorHAnsi"/>
                <w:b/>
                <w:lang w:val="en-IN"/>
              </w:rPr>
              <w:t>Purpose</w:t>
            </w:r>
          </w:p>
        </w:tc>
      </w:tr>
      <w:tr w:rsidR="00EA1711" w:rsidRPr="00E53C82" w14:paraId="57803B30" w14:textId="77777777" w:rsidTr="00EA1711">
        <w:tc>
          <w:tcPr>
            <w:tcW w:w="4675" w:type="dxa"/>
          </w:tcPr>
          <w:p w14:paraId="3D216C64" w14:textId="78310D5B" w:rsidR="00EA1711" w:rsidRPr="00E53C82" w:rsidRDefault="00EA1711" w:rsidP="00EA1711">
            <w:pPr>
              <w:rPr>
                <w:rFonts w:cstheme="minorHAnsi"/>
                <w:lang w:val="en-IN"/>
              </w:rPr>
            </w:pPr>
            <w:r w:rsidRPr="00E53C82">
              <w:rPr>
                <w:rFonts w:cstheme="minorHAnsi"/>
                <w:lang w:val="en-IN"/>
              </w:rPr>
              <w:t>Full Name (First Name + Last Name)</w:t>
            </w:r>
          </w:p>
        </w:tc>
        <w:tc>
          <w:tcPr>
            <w:tcW w:w="4675" w:type="dxa"/>
          </w:tcPr>
          <w:p w14:paraId="0CDA5838" w14:textId="77777777" w:rsidR="00EA1711" w:rsidRPr="00E53C82" w:rsidRDefault="00EA1711" w:rsidP="00EA1711">
            <w:pPr>
              <w:pStyle w:val="ListParagraph"/>
              <w:numPr>
                <w:ilvl w:val="0"/>
                <w:numId w:val="9"/>
              </w:numPr>
              <w:rPr>
                <w:rFonts w:cstheme="minorHAnsi"/>
                <w:lang w:val="en-IN"/>
              </w:rPr>
            </w:pPr>
            <w:r w:rsidRPr="00E53C82">
              <w:rPr>
                <w:rFonts w:cstheme="minorHAnsi"/>
                <w:lang w:val="en-IN"/>
              </w:rPr>
              <w:t>To identify the data subject</w:t>
            </w:r>
          </w:p>
          <w:p w14:paraId="46481CA8" w14:textId="34DFB01D" w:rsidR="00EA1711" w:rsidRPr="00E53C82" w:rsidRDefault="003A71A9" w:rsidP="003A71A9">
            <w:pPr>
              <w:pStyle w:val="ListParagraph"/>
              <w:numPr>
                <w:ilvl w:val="0"/>
                <w:numId w:val="9"/>
              </w:numPr>
              <w:rPr>
                <w:rFonts w:cstheme="minorHAnsi"/>
                <w:lang w:val="en-IN"/>
              </w:rPr>
            </w:pPr>
            <w:r w:rsidRPr="00E53C82">
              <w:rPr>
                <w:rFonts w:cstheme="minorHAnsi"/>
                <w:lang w:val="en-IN"/>
              </w:rPr>
              <w:t>To maintain a job file of the services availed from us</w:t>
            </w:r>
          </w:p>
        </w:tc>
      </w:tr>
      <w:tr w:rsidR="00EA1711" w:rsidRPr="00E53C82" w14:paraId="03503877" w14:textId="77777777" w:rsidTr="00EA1711">
        <w:tc>
          <w:tcPr>
            <w:tcW w:w="4675" w:type="dxa"/>
          </w:tcPr>
          <w:p w14:paraId="6D6B7853" w14:textId="4BA9D98E" w:rsidR="00EA1711" w:rsidRPr="00E53C82" w:rsidRDefault="00EA1711" w:rsidP="00EA1711">
            <w:pPr>
              <w:rPr>
                <w:rFonts w:cstheme="minorHAnsi"/>
                <w:lang w:val="en-IN"/>
              </w:rPr>
            </w:pPr>
            <w:r w:rsidRPr="00E53C82">
              <w:rPr>
                <w:rFonts w:cstheme="minorHAnsi"/>
                <w:lang w:val="en-IN"/>
              </w:rPr>
              <w:lastRenderedPageBreak/>
              <w:t>Email</w:t>
            </w:r>
          </w:p>
        </w:tc>
        <w:tc>
          <w:tcPr>
            <w:tcW w:w="4675" w:type="dxa"/>
          </w:tcPr>
          <w:p w14:paraId="4EF40AD4" w14:textId="43E4CB1B" w:rsidR="00EA1711" w:rsidRPr="00E53C82" w:rsidRDefault="003A71A9" w:rsidP="00EA1711">
            <w:pPr>
              <w:rPr>
                <w:rFonts w:cstheme="minorHAnsi"/>
                <w:lang w:val="en-IN"/>
              </w:rPr>
            </w:pPr>
            <w:r w:rsidRPr="00E53C82">
              <w:rPr>
                <w:rFonts w:cstheme="minorHAnsi"/>
                <w:lang w:val="en-IN"/>
              </w:rPr>
              <w:t xml:space="preserve">To communicate </w:t>
            </w:r>
            <w:r w:rsidR="00AA7759">
              <w:rPr>
                <w:rFonts w:cstheme="minorHAnsi"/>
                <w:lang w:val="en-IN"/>
              </w:rPr>
              <w:t>information towards relocation and/or immigration services /</w:t>
            </w:r>
            <w:r w:rsidRPr="00E53C82">
              <w:rPr>
                <w:rFonts w:cstheme="minorHAnsi"/>
                <w:lang w:val="en-IN"/>
              </w:rPr>
              <w:t xml:space="preserve"> send invoice (private enquiry).</w:t>
            </w:r>
          </w:p>
        </w:tc>
      </w:tr>
      <w:tr w:rsidR="003A71A9" w:rsidRPr="00E53C82" w14:paraId="268A0FB1" w14:textId="77777777" w:rsidTr="00EA1711">
        <w:tc>
          <w:tcPr>
            <w:tcW w:w="4675" w:type="dxa"/>
          </w:tcPr>
          <w:p w14:paraId="752C9F4D" w14:textId="328338B1" w:rsidR="003A71A9" w:rsidRPr="00E53C82" w:rsidRDefault="003A71A9" w:rsidP="00EA1711">
            <w:pPr>
              <w:rPr>
                <w:rFonts w:cstheme="minorHAnsi"/>
                <w:lang w:val="en-IN"/>
              </w:rPr>
            </w:pPr>
            <w:r w:rsidRPr="00E53C82">
              <w:rPr>
                <w:rFonts w:cstheme="minorHAnsi"/>
                <w:lang w:val="en-IN"/>
              </w:rPr>
              <w:t>Copy</w:t>
            </w:r>
            <w:r w:rsidR="00AA7759">
              <w:rPr>
                <w:rFonts w:cstheme="minorHAnsi"/>
                <w:lang w:val="en-IN"/>
              </w:rPr>
              <w:t xml:space="preserve"> and /or Original</w:t>
            </w:r>
            <w:r w:rsidRPr="00E53C82">
              <w:rPr>
                <w:rFonts w:cstheme="minorHAnsi"/>
                <w:lang w:val="en-IN"/>
              </w:rPr>
              <w:t xml:space="preserve"> of Passport</w:t>
            </w:r>
          </w:p>
        </w:tc>
        <w:tc>
          <w:tcPr>
            <w:tcW w:w="4675" w:type="dxa"/>
          </w:tcPr>
          <w:p w14:paraId="4BE836C5" w14:textId="0B7B4673" w:rsidR="003A71A9" w:rsidRPr="00E53C82" w:rsidRDefault="003A71A9" w:rsidP="00EA1711">
            <w:pPr>
              <w:rPr>
                <w:rFonts w:cstheme="minorHAnsi"/>
                <w:lang w:val="en-IN"/>
              </w:rPr>
            </w:pPr>
            <w:r w:rsidRPr="00E53C82">
              <w:rPr>
                <w:rFonts w:cstheme="minorHAnsi"/>
                <w:lang w:val="en-IN"/>
              </w:rPr>
              <w:t xml:space="preserve">To submit it to </w:t>
            </w:r>
            <w:r w:rsidR="00AA7759">
              <w:rPr>
                <w:rFonts w:cstheme="minorHAnsi"/>
                <w:lang w:val="en-IN"/>
              </w:rPr>
              <w:t xml:space="preserve">third parties involved, </w:t>
            </w:r>
            <w:r w:rsidR="00AA7759" w:rsidRPr="00F8453F">
              <w:rPr>
                <w:rFonts w:cstheme="minorHAnsi"/>
                <w:lang w:val="en-IN"/>
              </w:rPr>
              <w:t>to support, administer, manage, or</w:t>
            </w:r>
            <w:r w:rsidR="00AA7759">
              <w:rPr>
                <w:rFonts w:cstheme="minorHAnsi"/>
                <w:lang w:val="en-IN"/>
              </w:rPr>
              <w:t xml:space="preserve"> maintain relocation and/or immigration services</w:t>
            </w:r>
          </w:p>
        </w:tc>
      </w:tr>
      <w:tr w:rsidR="00AA7759" w:rsidRPr="00E53C82" w14:paraId="508AFADA" w14:textId="77777777" w:rsidTr="00EA1711">
        <w:tc>
          <w:tcPr>
            <w:tcW w:w="4675" w:type="dxa"/>
          </w:tcPr>
          <w:p w14:paraId="609C9395" w14:textId="39AF3498" w:rsidR="00AA7759" w:rsidRPr="00E53C82" w:rsidRDefault="00AA7759" w:rsidP="00AA7759">
            <w:pPr>
              <w:rPr>
                <w:rFonts w:cstheme="minorHAnsi"/>
                <w:lang w:val="en-IN"/>
              </w:rPr>
            </w:pPr>
            <w:r w:rsidRPr="00E53C82">
              <w:rPr>
                <w:rFonts w:cstheme="minorHAnsi"/>
                <w:lang w:val="en-IN"/>
              </w:rPr>
              <w:t>Copy of VISA</w:t>
            </w:r>
          </w:p>
        </w:tc>
        <w:tc>
          <w:tcPr>
            <w:tcW w:w="4675" w:type="dxa"/>
          </w:tcPr>
          <w:p w14:paraId="71D697D0" w14:textId="134A5444" w:rsidR="00AA7759" w:rsidRPr="00E53C82" w:rsidRDefault="00B42A2B" w:rsidP="00AA7759">
            <w:pPr>
              <w:rPr>
                <w:rFonts w:cstheme="minorHAnsi"/>
                <w:lang w:val="en-IN"/>
              </w:rPr>
            </w:pPr>
            <w:r w:rsidRPr="00E53C82">
              <w:rPr>
                <w:rFonts w:cstheme="minorHAnsi"/>
                <w:lang w:val="en-IN"/>
              </w:rPr>
              <w:t xml:space="preserve">To submit it to </w:t>
            </w:r>
            <w:r>
              <w:rPr>
                <w:rFonts w:cstheme="minorHAnsi"/>
                <w:lang w:val="en-IN"/>
              </w:rPr>
              <w:t xml:space="preserve">third parties involved, </w:t>
            </w:r>
            <w:r w:rsidRPr="005C1D0C">
              <w:rPr>
                <w:rFonts w:cstheme="minorHAnsi"/>
                <w:lang w:val="en-IN"/>
              </w:rPr>
              <w:t>to support, administer, manage, or</w:t>
            </w:r>
            <w:r>
              <w:rPr>
                <w:rFonts w:cstheme="minorHAnsi"/>
                <w:lang w:val="en-IN"/>
              </w:rPr>
              <w:t xml:space="preserve"> maintain relocation and/or immigration services</w:t>
            </w:r>
            <w:r w:rsidRPr="00E53C82" w:rsidDel="003F41BE">
              <w:rPr>
                <w:rFonts w:cstheme="minorHAnsi"/>
                <w:lang w:val="en-IN"/>
              </w:rPr>
              <w:t xml:space="preserve"> </w:t>
            </w:r>
          </w:p>
        </w:tc>
      </w:tr>
      <w:tr w:rsidR="003A71A9" w:rsidRPr="00E53C82" w14:paraId="67F86C94" w14:textId="77777777" w:rsidTr="00EA1711">
        <w:tc>
          <w:tcPr>
            <w:tcW w:w="4675" w:type="dxa"/>
          </w:tcPr>
          <w:p w14:paraId="6AE756D0" w14:textId="33934FE0" w:rsidR="003A71A9" w:rsidRPr="00E53C82" w:rsidRDefault="003A71A9" w:rsidP="00EA1711">
            <w:pPr>
              <w:rPr>
                <w:rFonts w:cstheme="minorHAnsi"/>
                <w:lang w:val="en-IN"/>
              </w:rPr>
            </w:pPr>
            <w:r w:rsidRPr="00E53C82">
              <w:rPr>
                <w:rFonts w:cstheme="minorHAnsi"/>
                <w:lang w:val="en-IN"/>
              </w:rPr>
              <w:t>Residential address</w:t>
            </w:r>
            <w:r w:rsidR="000E3163">
              <w:rPr>
                <w:rFonts w:cstheme="minorHAnsi"/>
                <w:lang w:val="en-IN"/>
              </w:rPr>
              <w:t xml:space="preserve"> (at Origin and Destination)</w:t>
            </w:r>
          </w:p>
        </w:tc>
        <w:tc>
          <w:tcPr>
            <w:tcW w:w="4675" w:type="dxa"/>
          </w:tcPr>
          <w:p w14:paraId="7E022DD2" w14:textId="2C493D8A" w:rsidR="003A71A9" w:rsidRPr="00E53C82" w:rsidRDefault="003A71A9" w:rsidP="00EA1711">
            <w:pPr>
              <w:rPr>
                <w:rFonts w:cstheme="minorHAnsi"/>
                <w:lang w:val="en-IN"/>
              </w:rPr>
            </w:pPr>
            <w:r w:rsidRPr="00E53C82">
              <w:rPr>
                <w:rFonts w:cstheme="minorHAnsi"/>
                <w:lang w:val="en-IN"/>
              </w:rPr>
              <w:t>1. To visit a</w:t>
            </w:r>
            <w:r w:rsidR="00B92488">
              <w:rPr>
                <w:rFonts w:cstheme="minorHAnsi"/>
                <w:lang w:val="en-IN"/>
              </w:rPr>
              <w:t xml:space="preserve">nd conduct a </w:t>
            </w:r>
            <w:r w:rsidR="00EA0A5C">
              <w:rPr>
                <w:rFonts w:cstheme="minorHAnsi"/>
                <w:lang w:val="en-IN"/>
              </w:rPr>
              <w:t>survey</w:t>
            </w:r>
            <w:r w:rsidRPr="00E53C82">
              <w:rPr>
                <w:rFonts w:cstheme="minorHAnsi"/>
                <w:lang w:val="en-IN"/>
              </w:rPr>
              <w:t xml:space="preserve"> </w:t>
            </w:r>
            <w:r w:rsidR="00B92488">
              <w:rPr>
                <w:rFonts w:cstheme="minorHAnsi"/>
                <w:lang w:val="en-IN"/>
              </w:rPr>
              <w:t xml:space="preserve">of </w:t>
            </w:r>
            <w:r w:rsidRPr="00E53C82">
              <w:rPr>
                <w:rFonts w:cstheme="minorHAnsi"/>
                <w:lang w:val="en-IN"/>
              </w:rPr>
              <w:t xml:space="preserve">the household goods to be packed for </w:t>
            </w:r>
            <w:r w:rsidR="00B92488">
              <w:rPr>
                <w:rFonts w:cstheme="minorHAnsi"/>
                <w:lang w:val="en-IN"/>
              </w:rPr>
              <w:t>relocation</w:t>
            </w:r>
            <w:r w:rsidRPr="00E53C82">
              <w:rPr>
                <w:rFonts w:cstheme="minorHAnsi"/>
                <w:lang w:val="en-IN"/>
              </w:rPr>
              <w:t xml:space="preserve">. </w:t>
            </w:r>
          </w:p>
          <w:p w14:paraId="214118E6" w14:textId="48EEA968" w:rsidR="003A71A9" w:rsidRDefault="003A71A9" w:rsidP="00EA1711">
            <w:pPr>
              <w:rPr>
                <w:rFonts w:cstheme="minorHAnsi"/>
                <w:lang w:val="en-IN"/>
              </w:rPr>
            </w:pPr>
            <w:r w:rsidRPr="00E53C82">
              <w:rPr>
                <w:rFonts w:cstheme="minorHAnsi"/>
                <w:lang w:val="en-IN"/>
              </w:rPr>
              <w:t xml:space="preserve">2. To visit and pack the </w:t>
            </w:r>
            <w:r w:rsidR="00D33036">
              <w:rPr>
                <w:rFonts w:cstheme="minorHAnsi"/>
                <w:lang w:val="en-IN"/>
              </w:rPr>
              <w:t xml:space="preserve">household </w:t>
            </w:r>
            <w:r w:rsidRPr="00E53C82">
              <w:rPr>
                <w:rFonts w:cstheme="minorHAnsi"/>
                <w:lang w:val="en-IN"/>
              </w:rPr>
              <w:t xml:space="preserve">goods for </w:t>
            </w:r>
            <w:r w:rsidR="00D33036">
              <w:rPr>
                <w:rFonts w:cstheme="minorHAnsi"/>
                <w:lang w:val="en-IN"/>
              </w:rPr>
              <w:t>dispatch</w:t>
            </w:r>
            <w:r w:rsidRPr="00E53C82">
              <w:rPr>
                <w:rFonts w:cstheme="minorHAnsi"/>
                <w:lang w:val="en-IN"/>
              </w:rPr>
              <w:t xml:space="preserve"> </w:t>
            </w:r>
            <w:r w:rsidR="00D33036">
              <w:rPr>
                <w:rFonts w:cstheme="minorHAnsi"/>
                <w:lang w:val="en-IN"/>
              </w:rPr>
              <w:t xml:space="preserve">of the </w:t>
            </w:r>
            <w:r w:rsidRPr="00E53C82">
              <w:rPr>
                <w:rFonts w:cstheme="minorHAnsi"/>
                <w:lang w:val="en-IN"/>
              </w:rPr>
              <w:t xml:space="preserve">shipment. </w:t>
            </w:r>
          </w:p>
          <w:p w14:paraId="5463C329" w14:textId="4017A06A" w:rsidR="000E3163" w:rsidRDefault="000E3163" w:rsidP="00EA1711">
            <w:pPr>
              <w:rPr>
                <w:rFonts w:cstheme="minorHAnsi"/>
                <w:lang w:val="en-IN"/>
              </w:rPr>
            </w:pPr>
            <w:r>
              <w:rPr>
                <w:rFonts w:cstheme="minorHAnsi"/>
                <w:lang w:val="en-IN"/>
              </w:rPr>
              <w:t xml:space="preserve">3. </w:t>
            </w:r>
            <w:r w:rsidRPr="00E53C82">
              <w:rPr>
                <w:rFonts w:cstheme="minorHAnsi"/>
                <w:lang w:val="en-IN"/>
              </w:rPr>
              <w:t xml:space="preserve">To </w:t>
            </w:r>
            <w:r>
              <w:rPr>
                <w:rFonts w:cstheme="minorHAnsi"/>
                <w:lang w:val="en-IN"/>
              </w:rPr>
              <w:t>visit, deliver</w:t>
            </w:r>
            <w:r w:rsidRPr="00E53C82">
              <w:rPr>
                <w:rFonts w:cstheme="minorHAnsi"/>
                <w:lang w:val="en-IN"/>
              </w:rPr>
              <w:t xml:space="preserve"> </w:t>
            </w:r>
            <w:r>
              <w:rPr>
                <w:rFonts w:cstheme="minorHAnsi"/>
                <w:lang w:val="en-IN"/>
              </w:rPr>
              <w:t xml:space="preserve">and unpack </w:t>
            </w:r>
            <w:r w:rsidRPr="00E53C82">
              <w:rPr>
                <w:rFonts w:cstheme="minorHAnsi"/>
                <w:lang w:val="en-IN"/>
              </w:rPr>
              <w:t xml:space="preserve">the </w:t>
            </w:r>
            <w:r>
              <w:rPr>
                <w:rFonts w:cstheme="minorHAnsi"/>
                <w:lang w:val="en-IN"/>
              </w:rPr>
              <w:t xml:space="preserve">household </w:t>
            </w:r>
            <w:r w:rsidRPr="00E53C82">
              <w:rPr>
                <w:rFonts w:cstheme="minorHAnsi"/>
                <w:lang w:val="en-IN"/>
              </w:rPr>
              <w:t>goods</w:t>
            </w:r>
            <w:r>
              <w:rPr>
                <w:rFonts w:cstheme="minorHAnsi"/>
                <w:lang w:val="en-IN"/>
              </w:rPr>
              <w:t>.</w:t>
            </w:r>
          </w:p>
          <w:p w14:paraId="4CABD4F3" w14:textId="72E13D92" w:rsidR="000E3163" w:rsidRDefault="000E3163" w:rsidP="00EA1711">
            <w:pPr>
              <w:rPr>
                <w:rFonts w:cstheme="minorHAnsi"/>
                <w:lang w:val="en-IN"/>
              </w:rPr>
            </w:pPr>
            <w:r>
              <w:rPr>
                <w:rFonts w:cstheme="minorHAnsi"/>
                <w:lang w:val="en-IN"/>
              </w:rPr>
              <w:t xml:space="preserve">4. To file for immigration application depending on jurisdiction. </w:t>
            </w:r>
          </w:p>
          <w:p w14:paraId="47FA4A12" w14:textId="21F5F646" w:rsidR="000E3163" w:rsidRPr="00E53C82" w:rsidRDefault="000E3163" w:rsidP="00EA1711">
            <w:pPr>
              <w:rPr>
                <w:rFonts w:cstheme="minorHAnsi"/>
                <w:lang w:val="en-IN"/>
              </w:rPr>
            </w:pPr>
            <w:r>
              <w:rPr>
                <w:rFonts w:cstheme="minorHAnsi"/>
                <w:lang w:val="en-IN"/>
              </w:rPr>
              <w:t xml:space="preserve">5. To enter into a personal lease agreement towards rental accommodation </w:t>
            </w:r>
          </w:p>
        </w:tc>
      </w:tr>
      <w:tr w:rsidR="003A71A9" w:rsidRPr="00E53C82" w14:paraId="574BBE4A" w14:textId="77777777" w:rsidTr="00EA1711">
        <w:tc>
          <w:tcPr>
            <w:tcW w:w="4675" w:type="dxa"/>
          </w:tcPr>
          <w:p w14:paraId="36D1E081" w14:textId="06E5E110" w:rsidR="003A71A9" w:rsidRPr="00E53C82" w:rsidRDefault="000E3163" w:rsidP="00EA1711">
            <w:pPr>
              <w:rPr>
                <w:rFonts w:cstheme="minorHAnsi"/>
                <w:lang w:val="en-IN"/>
              </w:rPr>
            </w:pPr>
            <w:r>
              <w:rPr>
                <w:rFonts w:cstheme="minorHAnsi"/>
                <w:lang w:val="en-IN"/>
              </w:rPr>
              <w:t>C</w:t>
            </w:r>
            <w:r w:rsidR="003A71A9" w:rsidRPr="00E53C82">
              <w:rPr>
                <w:rFonts w:cstheme="minorHAnsi"/>
                <w:lang w:val="en-IN"/>
              </w:rPr>
              <w:t>ertificate</w:t>
            </w:r>
            <w:r>
              <w:rPr>
                <w:rFonts w:cstheme="minorHAnsi"/>
                <w:lang w:val="en-IN"/>
              </w:rPr>
              <w:t xml:space="preserve"> (professional/educational/personal) </w:t>
            </w:r>
          </w:p>
        </w:tc>
        <w:tc>
          <w:tcPr>
            <w:tcW w:w="4675" w:type="dxa"/>
          </w:tcPr>
          <w:p w14:paraId="2C9E7DC5" w14:textId="3BF7D3F7" w:rsidR="003A71A9" w:rsidRPr="00E53C82" w:rsidRDefault="000E3163" w:rsidP="00EA1711">
            <w:pPr>
              <w:rPr>
                <w:rFonts w:cstheme="minorHAnsi"/>
                <w:lang w:val="en-IN"/>
              </w:rPr>
            </w:pPr>
            <w:r w:rsidRPr="00E53C82">
              <w:rPr>
                <w:rFonts w:cstheme="minorHAnsi"/>
                <w:lang w:val="en-IN"/>
              </w:rPr>
              <w:t xml:space="preserve">To submit it to </w:t>
            </w:r>
            <w:r>
              <w:rPr>
                <w:rFonts w:cstheme="minorHAnsi"/>
                <w:lang w:val="en-IN"/>
              </w:rPr>
              <w:t xml:space="preserve">third parties involved, </w:t>
            </w:r>
            <w:r w:rsidRPr="005C1D0C">
              <w:rPr>
                <w:rFonts w:cstheme="minorHAnsi"/>
                <w:lang w:val="en-IN"/>
              </w:rPr>
              <w:t>to support, administer, manage, or</w:t>
            </w:r>
            <w:r>
              <w:rPr>
                <w:rFonts w:cstheme="minorHAnsi"/>
                <w:lang w:val="en-IN"/>
              </w:rPr>
              <w:t xml:space="preserve"> maintain relocation and/or immigration services</w:t>
            </w:r>
          </w:p>
        </w:tc>
      </w:tr>
      <w:tr w:rsidR="00CB7582" w:rsidRPr="00E53C82" w14:paraId="2D912254" w14:textId="77777777" w:rsidTr="00EA1711">
        <w:tc>
          <w:tcPr>
            <w:tcW w:w="4675" w:type="dxa"/>
          </w:tcPr>
          <w:p w14:paraId="144DA690" w14:textId="2D8B8A91" w:rsidR="00CB7582" w:rsidRPr="00E53C82" w:rsidRDefault="001E41B0" w:rsidP="00EA1711">
            <w:pPr>
              <w:rPr>
                <w:rFonts w:cstheme="minorHAnsi"/>
                <w:lang w:val="en-IN"/>
              </w:rPr>
            </w:pPr>
            <w:r>
              <w:rPr>
                <w:rFonts w:cstheme="minorHAnsi"/>
                <w:lang w:val="en-IN"/>
              </w:rPr>
              <w:t>Contact</w:t>
            </w:r>
            <w:r w:rsidRPr="00E53C82">
              <w:rPr>
                <w:rFonts w:cstheme="minorHAnsi"/>
                <w:lang w:val="en-IN"/>
              </w:rPr>
              <w:t xml:space="preserve"> </w:t>
            </w:r>
            <w:r w:rsidR="00CB7582" w:rsidRPr="00E53C82">
              <w:rPr>
                <w:rFonts w:cstheme="minorHAnsi"/>
                <w:lang w:val="en-IN"/>
              </w:rPr>
              <w:t>Number</w:t>
            </w:r>
            <w:r>
              <w:rPr>
                <w:rFonts w:cstheme="minorHAnsi"/>
                <w:lang w:val="en-IN"/>
              </w:rPr>
              <w:t>s</w:t>
            </w:r>
          </w:p>
        </w:tc>
        <w:tc>
          <w:tcPr>
            <w:tcW w:w="4675" w:type="dxa"/>
          </w:tcPr>
          <w:p w14:paraId="01FBA261" w14:textId="522E84C2" w:rsidR="00CB7582" w:rsidRPr="00E53C82" w:rsidRDefault="000E3163" w:rsidP="00EA1711">
            <w:pPr>
              <w:rPr>
                <w:rFonts w:cstheme="minorHAnsi"/>
                <w:lang w:val="en-IN"/>
              </w:rPr>
            </w:pPr>
            <w:r w:rsidRPr="00E53C82">
              <w:rPr>
                <w:rFonts w:cstheme="minorHAnsi"/>
                <w:lang w:val="en-IN"/>
              </w:rPr>
              <w:t xml:space="preserve">To communicate </w:t>
            </w:r>
            <w:r>
              <w:rPr>
                <w:rFonts w:cstheme="minorHAnsi"/>
                <w:lang w:val="en-IN"/>
              </w:rPr>
              <w:t>information towards relocation and/or immigration services /</w:t>
            </w:r>
            <w:r w:rsidRPr="00E53C82">
              <w:rPr>
                <w:rFonts w:cstheme="minorHAnsi"/>
                <w:lang w:val="en-IN"/>
              </w:rPr>
              <w:t xml:space="preserve"> send invoice (private enquiry).</w:t>
            </w:r>
          </w:p>
        </w:tc>
      </w:tr>
    </w:tbl>
    <w:p w14:paraId="21E97133" w14:textId="30D5B443" w:rsidR="00EA1711" w:rsidRPr="00E53C82" w:rsidRDefault="00EA1711" w:rsidP="00EA1711">
      <w:pPr>
        <w:rPr>
          <w:rFonts w:cstheme="minorHAnsi"/>
          <w:lang w:val="en-IN"/>
        </w:rPr>
      </w:pPr>
    </w:p>
    <w:p w14:paraId="11712B42" w14:textId="0FA8DE84" w:rsidR="003D04F4" w:rsidRPr="00E53C82" w:rsidRDefault="003D04F4" w:rsidP="00EA1711">
      <w:pPr>
        <w:rPr>
          <w:rFonts w:cstheme="minorHAnsi"/>
          <w:lang w:val="en-IN"/>
        </w:rPr>
      </w:pPr>
      <w:r w:rsidRPr="00E53C82">
        <w:rPr>
          <w:rFonts w:cstheme="minorHAnsi"/>
          <w:lang w:val="en-IN"/>
        </w:rPr>
        <w:t>Information that is collected through automated means:</w:t>
      </w:r>
    </w:p>
    <w:tbl>
      <w:tblPr>
        <w:tblStyle w:val="TableGrid"/>
        <w:tblW w:w="0" w:type="auto"/>
        <w:tblLook w:val="04A0" w:firstRow="1" w:lastRow="0" w:firstColumn="1" w:lastColumn="0" w:noHBand="0" w:noVBand="1"/>
      </w:tblPr>
      <w:tblGrid>
        <w:gridCol w:w="4675"/>
        <w:gridCol w:w="4675"/>
      </w:tblGrid>
      <w:tr w:rsidR="003D04F4" w:rsidRPr="00E53C82" w14:paraId="3679545F" w14:textId="77777777" w:rsidTr="005472FC">
        <w:tc>
          <w:tcPr>
            <w:tcW w:w="4675" w:type="dxa"/>
          </w:tcPr>
          <w:p w14:paraId="61BF4999" w14:textId="4CC8EE81" w:rsidR="003D04F4" w:rsidRPr="00E53C82" w:rsidRDefault="003D04F4" w:rsidP="005472FC">
            <w:pPr>
              <w:rPr>
                <w:rFonts w:cstheme="minorHAnsi"/>
                <w:b/>
                <w:lang w:val="en-IN"/>
              </w:rPr>
            </w:pPr>
            <w:r w:rsidRPr="00E53C82">
              <w:rPr>
                <w:rFonts w:cstheme="minorHAnsi"/>
                <w:b/>
                <w:lang w:val="en-IN"/>
              </w:rPr>
              <w:t>Type of information</w:t>
            </w:r>
          </w:p>
        </w:tc>
        <w:tc>
          <w:tcPr>
            <w:tcW w:w="4675" w:type="dxa"/>
          </w:tcPr>
          <w:p w14:paraId="0277515F" w14:textId="1A2B2D1A" w:rsidR="003D04F4" w:rsidRPr="00E53C82" w:rsidRDefault="003D04F4" w:rsidP="005472FC">
            <w:pPr>
              <w:rPr>
                <w:rFonts w:cstheme="minorHAnsi"/>
                <w:b/>
                <w:lang w:val="en-IN"/>
              </w:rPr>
            </w:pPr>
            <w:r w:rsidRPr="00E53C82">
              <w:rPr>
                <w:rFonts w:cstheme="minorHAnsi"/>
                <w:b/>
                <w:lang w:val="en-IN"/>
              </w:rPr>
              <w:t>Purpose</w:t>
            </w:r>
          </w:p>
        </w:tc>
      </w:tr>
      <w:tr w:rsidR="003D04F4" w:rsidRPr="00E53C82" w14:paraId="3FE32585" w14:textId="77777777" w:rsidTr="005472FC">
        <w:tc>
          <w:tcPr>
            <w:tcW w:w="4675" w:type="dxa"/>
          </w:tcPr>
          <w:p w14:paraId="67A69674" w14:textId="77777777" w:rsidR="003D04F4" w:rsidRPr="00E53C82" w:rsidRDefault="003D04F4" w:rsidP="005472FC">
            <w:pPr>
              <w:rPr>
                <w:rFonts w:cstheme="minorHAnsi"/>
                <w:lang w:val="en-IN"/>
              </w:rPr>
            </w:pPr>
            <w:r w:rsidRPr="00E53C82">
              <w:rPr>
                <w:rFonts w:cstheme="minorHAnsi"/>
                <w:lang w:val="en-IN"/>
              </w:rPr>
              <w:t>IP address</w:t>
            </w:r>
          </w:p>
        </w:tc>
        <w:tc>
          <w:tcPr>
            <w:tcW w:w="4675" w:type="dxa"/>
          </w:tcPr>
          <w:p w14:paraId="7CE6DE17" w14:textId="5DA7F2AC" w:rsidR="003D04F4" w:rsidRPr="00E53C82" w:rsidRDefault="00EF10A9" w:rsidP="005472FC">
            <w:pPr>
              <w:rPr>
                <w:rFonts w:cstheme="minorHAnsi"/>
                <w:lang w:val="en-IN"/>
              </w:rPr>
            </w:pPr>
            <w:r>
              <w:rPr>
                <w:rFonts w:cstheme="minorHAnsi"/>
                <w:lang w:val="en-IN"/>
              </w:rPr>
              <w:t xml:space="preserve">Writer </w:t>
            </w:r>
            <w:r w:rsidR="00D7663E">
              <w:rPr>
                <w:rFonts w:cstheme="minorHAnsi"/>
                <w:lang w:val="en-IN"/>
              </w:rPr>
              <w:t>Relocations</w:t>
            </w:r>
            <w:r w:rsidR="003D04F4" w:rsidRPr="00E53C82">
              <w:rPr>
                <w:rFonts w:cstheme="minorHAnsi"/>
                <w:lang w:val="en-IN"/>
              </w:rPr>
              <w:t xml:space="preserve"> use IP address for tra</w:t>
            </w:r>
            <w:r w:rsidR="00F53E90" w:rsidRPr="00E53C82">
              <w:rPr>
                <w:rFonts w:cstheme="minorHAnsi"/>
                <w:lang w:val="en-IN"/>
              </w:rPr>
              <w:t>cea</w:t>
            </w:r>
            <w:r w:rsidR="003D04F4" w:rsidRPr="00E53C82">
              <w:rPr>
                <w:rFonts w:cstheme="minorHAnsi"/>
                <w:lang w:val="en-IN"/>
              </w:rPr>
              <w:t>bility.</w:t>
            </w:r>
          </w:p>
        </w:tc>
      </w:tr>
      <w:tr w:rsidR="003D04F4" w:rsidRPr="00E53C82" w14:paraId="2D3BA179" w14:textId="77777777" w:rsidTr="005472FC">
        <w:tc>
          <w:tcPr>
            <w:tcW w:w="4675" w:type="dxa"/>
          </w:tcPr>
          <w:p w14:paraId="08234140" w14:textId="3DF46DD8" w:rsidR="003D04F4" w:rsidRPr="00E53C82" w:rsidRDefault="00CB7582" w:rsidP="005472FC">
            <w:pPr>
              <w:rPr>
                <w:rFonts w:cstheme="minorHAnsi"/>
                <w:lang w:val="en-IN"/>
              </w:rPr>
            </w:pPr>
            <w:r w:rsidRPr="00E53C82">
              <w:rPr>
                <w:rFonts w:cstheme="minorHAnsi"/>
                <w:lang w:val="en-IN"/>
              </w:rPr>
              <w:t>User operating system &amp; Browser version</w:t>
            </w:r>
          </w:p>
        </w:tc>
        <w:tc>
          <w:tcPr>
            <w:tcW w:w="4675" w:type="dxa"/>
          </w:tcPr>
          <w:p w14:paraId="4B8AF73C" w14:textId="43FEACEE" w:rsidR="003D04F4" w:rsidRPr="00E53C82" w:rsidRDefault="00CB7582" w:rsidP="005472FC">
            <w:pPr>
              <w:rPr>
                <w:rFonts w:cstheme="minorHAnsi"/>
                <w:lang w:val="en-IN"/>
              </w:rPr>
            </w:pPr>
            <w:r w:rsidRPr="00E53C82">
              <w:rPr>
                <w:rFonts w:cstheme="minorHAnsi"/>
                <w:lang w:val="en-IN"/>
              </w:rPr>
              <w:t>To identify the operating system and screen size of your device to ensure all content renders appropriately.</w:t>
            </w:r>
          </w:p>
        </w:tc>
      </w:tr>
      <w:tr w:rsidR="003D04F4" w:rsidRPr="00E53C82" w14:paraId="428468BF" w14:textId="77777777" w:rsidTr="005472FC">
        <w:tc>
          <w:tcPr>
            <w:tcW w:w="4675" w:type="dxa"/>
          </w:tcPr>
          <w:p w14:paraId="143D2DD6" w14:textId="799760C6" w:rsidR="003D04F4" w:rsidRPr="00E53C82" w:rsidRDefault="00CB7582" w:rsidP="005472FC">
            <w:pPr>
              <w:rPr>
                <w:rFonts w:cstheme="minorHAnsi"/>
                <w:lang w:val="en-IN"/>
              </w:rPr>
            </w:pPr>
            <w:r w:rsidRPr="00E53C82">
              <w:rPr>
                <w:rFonts w:cstheme="minorHAnsi"/>
                <w:lang w:val="en-IN"/>
              </w:rPr>
              <w:t>Cookies</w:t>
            </w:r>
          </w:p>
        </w:tc>
        <w:tc>
          <w:tcPr>
            <w:tcW w:w="4675" w:type="dxa"/>
          </w:tcPr>
          <w:p w14:paraId="0A142963" w14:textId="5932C457" w:rsidR="003D04F4" w:rsidRPr="00E53C82" w:rsidRDefault="00CB7582" w:rsidP="005472FC">
            <w:pPr>
              <w:rPr>
                <w:rFonts w:cstheme="minorHAnsi"/>
                <w:lang w:val="en-IN"/>
              </w:rPr>
            </w:pPr>
            <w:r w:rsidRPr="00E53C82">
              <w:rPr>
                <w:rFonts w:cstheme="minorHAnsi"/>
                <w:lang w:val="en-IN"/>
              </w:rPr>
              <w:t>Refer cookie policy for disclosure</w:t>
            </w:r>
          </w:p>
        </w:tc>
      </w:tr>
    </w:tbl>
    <w:p w14:paraId="3A7B10DC" w14:textId="394F85E8" w:rsidR="0090439E" w:rsidRDefault="0090439E" w:rsidP="0090439E">
      <w:pPr>
        <w:rPr>
          <w:rFonts w:cstheme="minorHAnsi"/>
          <w:sz w:val="24"/>
          <w:szCs w:val="24"/>
          <w:lang w:val="en-IN"/>
        </w:rPr>
      </w:pPr>
    </w:p>
    <w:p w14:paraId="23488E90" w14:textId="4431253B" w:rsidR="00B91A32" w:rsidRPr="00B91A32" w:rsidRDefault="00EF10A9" w:rsidP="00B91A32">
      <w:pPr>
        <w:rPr>
          <w:rFonts w:cstheme="minorHAnsi"/>
          <w:lang w:val="en-IN"/>
        </w:rPr>
      </w:pPr>
      <w:r>
        <w:rPr>
          <w:rFonts w:cstheme="minorHAnsi"/>
          <w:lang w:val="en-IN"/>
        </w:rPr>
        <w:t xml:space="preserve">Writer Business Services </w:t>
      </w:r>
      <w:proofErr w:type="spellStart"/>
      <w:r>
        <w:rPr>
          <w:rFonts w:cstheme="minorHAnsi"/>
          <w:lang w:val="en-IN"/>
        </w:rPr>
        <w:t>Pvt.</w:t>
      </w:r>
      <w:proofErr w:type="spellEnd"/>
      <w:r>
        <w:rPr>
          <w:rFonts w:cstheme="minorHAnsi"/>
          <w:lang w:val="en-IN"/>
        </w:rPr>
        <w:t xml:space="preserve"> Ltd.</w:t>
      </w:r>
      <w:r w:rsidR="00B91A32" w:rsidRPr="00B91A32">
        <w:rPr>
          <w:rFonts w:cstheme="minorHAnsi"/>
          <w:lang w:val="en-IN"/>
        </w:rPr>
        <w:t xml:space="preserve"> encourages you to review the privacy statements of websites you choose to link to from </w:t>
      </w:r>
      <w:r>
        <w:rPr>
          <w:rFonts w:cstheme="minorHAnsi"/>
          <w:lang w:val="en-IN"/>
        </w:rPr>
        <w:t xml:space="preserve">Writer Business Services </w:t>
      </w:r>
      <w:proofErr w:type="spellStart"/>
      <w:r>
        <w:rPr>
          <w:rFonts w:cstheme="minorHAnsi"/>
          <w:lang w:val="en-IN"/>
        </w:rPr>
        <w:t>Pvt.</w:t>
      </w:r>
      <w:proofErr w:type="spellEnd"/>
      <w:r>
        <w:rPr>
          <w:rFonts w:cstheme="minorHAnsi"/>
          <w:lang w:val="en-IN"/>
        </w:rPr>
        <w:t xml:space="preserve"> Ltd.</w:t>
      </w:r>
      <w:r w:rsidR="00B91A32" w:rsidRPr="00B91A32">
        <w:rPr>
          <w:rFonts w:cstheme="minorHAnsi"/>
          <w:lang w:val="en-IN"/>
        </w:rPr>
        <w:t xml:space="preserve"> so that you can understand how those websites collect, use, and share your information.</w:t>
      </w:r>
    </w:p>
    <w:p w14:paraId="3AD0E724" w14:textId="186AA600" w:rsidR="00B91A32" w:rsidRDefault="00B91A32" w:rsidP="00B91A32">
      <w:pPr>
        <w:rPr>
          <w:rFonts w:cstheme="minorHAnsi"/>
          <w:lang w:val="en-IN"/>
        </w:rPr>
      </w:pPr>
      <w:r w:rsidRPr="00B91A32">
        <w:rPr>
          <w:rFonts w:cstheme="minorHAnsi"/>
          <w:lang w:val="en-IN"/>
        </w:rPr>
        <w:t xml:space="preserve">We are not responsible for the privacy statements or other content on websites outside of the </w:t>
      </w:r>
      <w:r w:rsidR="00EF10A9">
        <w:rPr>
          <w:rFonts w:cstheme="minorHAnsi"/>
          <w:lang w:val="en-IN"/>
        </w:rPr>
        <w:t xml:space="preserve">Writer Business Services </w:t>
      </w:r>
      <w:proofErr w:type="spellStart"/>
      <w:r w:rsidR="00EF10A9">
        <w:rPr>
          <w:rFonts w:cstheme="minorHAnsi"/>
          <w:lang w:val="en-IN"/>
        </w:rPr>
        <w:t>Pvt.</w:t>
      </w:r>
      <w:proofErr w:type="spellEnd"/>
      <w:r w:rsidR="00EF10A9">
        <w:rPr>
          <w:rFonts w:cstheme="minorHAnsi"/>
          <w:lang w:val="en-IN"/>
        </w:rPr>
        <w:t xml:space="preserve"> Ltd.</w:t>
      </w:r>
      <w:r w:rsidRPr="00B91A32">
        <w:rPr>
          <w:rFonts w:cstheme="minorHAnsi"/>
          <w:lang w:val="en-IN"/>
        </w:rPr>
        <w:t xml:space="preserve"> site.</w:t>
      </w:r>
    </w:p>
    <w:p w14:paraId="62D144EA" w14:textId="3BA75D91" w:rsidR="00BF1240" w:rsidRPr="00BF1240" w:rsidRDefault="00BF1240" w:rsidP="00BF1240">
      <w:pPr>
        <w:rPr>
          <w:rFonts w:cstheme="minorHAnsi"/>
          <w:lang w:val="en-IN"/>
        </w:rPr>
      </w:pPr>
      <w:r w:rsidRPr="00BF1240">
        <w:rPr>
          <w:rFonts w:cstheme="minorHAnsi"/>
          <w:lang w:val="en-IN"/>
        </w:rPr>
        <w:t xml:space="preserve">It is possible that </w:t>
      </w:r>
      <w:r w:rsidR="00EF10A9">
        <w:rPr>
          <w:rFonts w:cstheme="minorHAnsi"/>
          <w:lang w:val="en-IN"/>
        </w:rPr>
        <w:t xml:space="preserve">Writer Business Services </w:t>
      </w:r>
      <w:proofErr w:type="spellStart"/>
      <w:r w:rsidR="00EF10A9">
        <w:rPr>
          <w:rFonts w:cstheme="minorHAnsi"/>
          <w:lang w:val="en-IN"/>
        </w:rPr>
        <w:t>Pvt.</w:t>
      </w:r>
      <w:proofErr w:type="spellEnd"/>
      <w:r w:rsidR="00EF10A9">
        <w:rPr>
          <w:rFonts w:cstheme="minorHAnsi"/>
          <w:lang w:val="en-IN"/>
        </w:rPr>
        <w:t xml:space="preserve"> Ltd.</w:t>
      </w:r>
      <w:r w:rsidRPr="00BF1240">
        <w:rPr>
          <w:rFonts w:cstheme="minorHAnsi"/>
          <w:lang w:val="en-IN"/>
        </w:rPr>
        <w:t xml:space="preserve"> may also use personal information to inform you of other products or services available from </w:t>
      </w:r>
      <w:r w:rsidR="00EF10A9">
        <w:rPr>
          <w:rFonts w:cstheme="minorHAnsi"/>
          <w:lang w:val="en-IN"/>
        </w:rPr>
        <w:t xml:space="preserve">Writer Business Services </w:t>
      </w:r>
      <w:proofErr w:type="spellStart"/>
      <w:r w:rsidR="00EF10A9">
        <w:rPr>
          <w:rFonts w:cstheme="minorHAnsi"/>
          <w:lang w:val="en-IN"/>
        </w:rPr>
        <w:t>Pvt.</w:t>
      </w:r>
      <w:proofErr w:type="spellEnd"/>
      <w:r w:rsidR="00EF10A9">
        <w:rPr>
          <w:rFonts w:cstheme="minorHAnsi"/>
          <w:lang w:val="en-IN"/>
        </w:rPr>
        <w:t xml:space="preserve"> Ltd.</w:t>
      </w:r>
      <w:r w:rsidRPr="00BF1240">
        <w:rPr>
          <w:rFonts w:cstheme="minorHAnsi"/>
          <w:lang w:val="en-IN"/>
        </w:rPr>
        <w:t xml:space="preserve"> or its affiliates.</w:t>
      </w:r>
    </w:p>
    <w:p w14:paraId="6CB39B65" w14:textId="5E04CD4D" w:rsidR="00BF1240" w:rsidRPr="00BF1240" w:rsidRDefault="00EF10A9" w:rsidP="00BF1240">
      <w:pPr>
        <w:rPr>
          <w:rFonts w:cstheme="minorHAnsi"/>
          <w:lang w:val="en-IN"/>
        </w:rPr>
      </w:pPr>
      <w:r>
        <w:rPr>
          <w:rFonts w:cstheme="minorHAnsi"/>
          <w:lang w:val="en-IN"/>
        </w:rPr>
        <w:t xml:space="preserve">Writer Business Services </w:t>
      </w:r>
      <w:proofErr w:type="spellStart"/>
      <w:r>
        <w:rPr>
          <w:rFonts w:cstheme="minorHAnsi"/>
          <w:lang w:val="en-IN"/>
        </w:rPr>
        <w:t>Pvt.</w:t>
      </w:r>
      <w:proofErr w:type="spellEnd"/>
      <w:r>
        <w:rPr>
          <w:rFonts w:cstheme="minorHAnsi"/>
          <w:lang w:val="en-IN"/>
        </w:rPr>
        <w:t xml:space="preserve"> Ltd.</w:t>
      </w:r>
      <w:r w:rsidR="00BF1240" w:rsidRPr="00BF1240">
        <w:rPr>
          <w:rFonts w:cstheme="minorHAnsi"/>
          <w:lang w:val="en-IN"/>
        </w:rPr>
        <w:t xml:space="preserve"> may also contact you via surveys to research your opinions of current services or of potential services.</w:t>
      </w:r>
    </w:p>
    <w:p w14:paraId="3F6034FF" w14:textId="30B823D9" w:rsidR="00BF1240" w:rsidRPr="00B91A32" w:rsidRDefault="00EF10A9" w:rsidP="00BF1240">
      <w:pPr>
        <w:rPr>
          <w:rFonts w:cstheme="minorHAnsi"/>
          <w:lang w:val="en-IN"/>
        </w:rPr>
      </w:pPr>
      <w:r>
        <w:rPr>
          <w:rFonts w:cstheme="minorHAnsi"/>
          <w:lang w:val="en-IN"/>
        </w:rPr>
        <w:lastRenderedPageBreak/>
        <w:t xml:space="preserve">Writer Business Services </w:t>
      </w:r>
      <w:proofErr w:type="spellStart"/>
      <w:r>
        <w:rPr>
          <w:rFonts w:cstheme="minorHAnsi"/>
          <w:lang w:val="en-IN"/>
        </w:rPr>
        <w:t>Pvt.</w:t>
      </w:r>
      <w:proofErr w:type="spellEnd"/>
      <w:r>
        <w:rPr>
          <w:rFonts w:cstheme="minorHAnsi"/>
          <w:lang w:val="en-IN"/>
        </w:rPr>
        <w:t xml:space="preserve"> Ltd.</w:t>
      </w:r>
      <w:r w:rsidR="00BF1240" w:rsidRPr="00BF1240">
        <w:rPr>
          <w:rFonts w:cstheme="minorHAnsi"/>
          <w:lang w:val="en-IN"/>
        </w:rPr>
        <w:t xml:space="preserve"> may, from time to time, contact you on behalf of external business partners about particular offering</w:t>
      </w:r>
      <w:r w:rsidR="001E41B0">
        <w:rPr>
          <w:rFonts w:cstheme="minorHAnsi"/>
          <w:lang w:val="en-IN"/>
        </w:rPr>
        <w:t>s</w:t>
      </w:r>
      <w:r w:rsidR="00BF1240" w:rsidRPr="00BF1240">
        <w:rPr>
          <w:rFonts w:cstheme="minorHAnsi"/>
          <w:lang w:val="en-IN"/>
        </w:rPr>
        <w:t xml:space="preserve"> that may be of interest to you.</w:t>
      </w:r>
    </w:p>
    <w:p w14:paraId="6DCFA71C" w14:textId="3F07EBEE" w:rsidR="003D04F4" w:rsidRPr="004504D5" w:rsidRDefault="003D04F4" w:rsidP="00C93EB2">
      <w:pPr>
        <w:pStyle w:val="ListParagraph"/>
        <w:numPr>
          <w:ilvl w:val="0"/>
          <w:numId w:val="8"/>
        </w:numPr>
        <w:rPr>
          <w:rFonts w:cstheme="minorHAnsi"/>
          <w:b/>
          <w:sz w:val="24"/>
          <w:szCs w:val="24"/>
        </w:rPr>
      </w:pPr>
      <w:r w:rsidRPr="004504D5">
        <w:rPr>
          <w:rFonts w:cstheme="minorHAnsi"/>
          <w:b/>
          <w:sz w:val="24"/>
          <w:szCs w:val="24"/>
        </w:rPr>
        <w:t>Methods of collection</w:t>
      </w:r>
    </w:p>
    <w:tbl>
      <w:tblPr>
        <w:tblStyle w:val="TableGrid"/>
        <w:tblW w:w="0" w:type="auto"/>
        <w:tblLook w:val="04A0" w:firstRow="1" w:lastRow="0" w:firstColumn="1" w:lastColumn="0" w:noHBand="0" w:noVBand="1"/>
      </w:tblPr>
      <w:tblGrid>
        <w:gridCol w:w="4675"/>
        <w:gridCol w:w="4675"/>
      </w:tblGrid>
      <w:tr w:rsidR="003D04F4" w:rsidRPr="004504D5" w14:paraId="54AEEEC6" w14:textId="77777777" w:rsidTr="003D04F4">
        <w:tc>
          <w:tcPr>
            <w:tcW w:w="4675" w:type="dxa"/>
          </w:tcPr>
          <w:p w14:paraId="18FD8490" w14:textId="737AE6C9" w:rsidR="003D04F4" w:rsidRPr="00E53C82" w:rsidRDefault="003D04F4" w:rsidP="003D04F4">
            <w:pPr>
              <w:rPr>
                <w:rFonts w:cstheme="minorHAnsi"/>
                <w:b/>
              </w:rPr>
            </w:pPr>
            <w:r w:rsidRPr="00E53C82">
              <w:rPr>
                <w:rFonts w:cstheme="minorHAnsi"/>
                <w:b/>
              </w:rPr>
              <w:t>Method</w:t>
            </w:r>
          </w:p>
        </w:tc>
        <w:tc>
          <w:tcPr>
            <w:tcW w:w="4675" w:type="dxa"/>
          </w:tcPr>
          <w:p w14:paraId="50D34946" w14:textId="2573586A" w:rsidR="003D04F4" w:rsidRPr="00E53C82" w:rsidRDefault="003D04F4" w:rsidP="003D04F4">
            <w:pPr>
              <w:rPr>
                <w:rFonts w:cstheme="minorHAnsi"/>
                <w:b/>
              </w:rPr>
            </w:pPr>
            <w:r w:rsidRPr="00E53C82">
              <w:rPr>
                <w:rFonts w:cstheme="minorHAnsi"/>
                <w:b/>
              </w:rPr>
              <w:t>Purpose</w:t>
            </w:r>
          </w:p>
        </w:tc>
      </w:tr>
      <w:tr w:rsidR="003D04F4" w:rsidRPr="004504D5" w14:paraId="342F796F" w14:textId="77777777" w:rsidTr="003D04F4">
        <w:tc>
          <w:tcPr>
            <w:tcW w:w="4675" w:type="dxa"/>
          </w:tcPr>
          <w:p w14:paraId="2605B22D" w14:textId="23BEC74A" w:rsidR="003D04F4" w:rsidRPr="00E53C82" w:rsidRDefault="003D04F4" w:rsidP="003D04F4">
            <w:pPr>
              <w:rPr>
                <w:rFonts w:cstheme="minorHAnsi"/>
              </w:rPr>
            </w:pPr>
            <w:r w:rsidRPr="00E53C82">
              <w:rPr>
                <w:rFonts w:cstheme="minorHAnsi"/>
              </w:rPr>
              <w:t>Web Form</w:t>
            </w:r>
          </w:p>
        </w:tc>
        <w:tc>
          <w:tcPr>
            <w:tcW w:w="4675" w:type="dxa"/>
          </w:tcPr>
          <w:p w14:paraId="439131C7" w14:textId="18760ADF" w:rsidR="003D04F4" w:rsidRPr="00E53C82" w:rsidRDefault="003D04F4" w:rsidP="003D04F4">
            <w:pPr>
              <w:rPr>
                <w:rFonts w:cstheme="minorHAnsi"/>
              </w:rPr>
            </w:pPr>
            <w:r w:rsidRPr="00E53C82">
              <w:rPr>
                <w:rFonts w:cstheme="minorHAnsi"/>
              </w:rPr>
              <w:t>If you request additional information via a web form, we collect personal information such as your name and email address to facilitate your request</w:t>
            </w:r>
          </w:p>
        </w:tc>
      </w:tr>
      <w:tr w:rsidR="00FE4B16" w:rsidRPr="004504D5" w14:paraId="67572F8A" w14:textId="77777777" w:rsidTr="003D04F4">
        <w:tc>
          <w:tcPr>
            <w:tcW w:w="4675" w:type="dxa"/>
          </w:tcPr>
          <w:p w14:paraId="6FE93A20" w14:textId="7CA8C55A" w:rsidR="00FE4B16" w:rsidRPr="00E53C82" w:rsidRDefault="00770B9B" w:rsidP="003D04F4">
            <w:pPr>
              <w:rPr>
                <w:rFonts w:cstheme="minorHAnsi"/>
              </w:rPr>
            </w:pPr>
            <w:r w:rsidRPr="00E53C82">
              <w:rPr>
                <w:rFonts w:cstheme="minorHAnsi"/>
              </w:rPr>
              <w:t>Corporate employer</w:t>
            </w:r>
          </w:p>
        </w:tc>
        <w:tc>
          <w:tcPr>
            <w:tcW w:w="4675" w:type="dxa"/>
          </w:tcPr>
          <w:p w14:paraId="6167D4AF" w14:textId="01AD8AF3" w:rsidR="00FE4B16" w:rsidRPr="00E53C82" w:rsidRDefault="00770B9B" w:rsidP="003D04F4">
            <w:pPr>
              <w:rPr>
                <w:rFonts w:cstheme="minorHAnsi"/>
              </w:rPr>
            </w:pPr>
            <w:r w:rsidRPr="00E53C82">
              <w:rPr>
                <w:rFonts w:cstheme="minorHAnsi"/>
              </w:rPr>
              <w:t xml:space="preserve">If your employer contacts us and shares your personal information </w:t>
            </w:r>
            <w:r w:rsidR="000C5654">
              <w:rPr>
                <w:rFonts w:cstheme="minorHAnsi"/>
              </w:rPr>
              <w:t xml:space="preserve">for </w:t>
            </w:r>
            <w:r w:rsidR="000C5654">
              <w:rPr>
                <w:rFonts w:cstheme="minorHAnsi"/>
                <w:lang w:val="en-IN"/>
              </w:rPr>
              <w:t>relocation and/or immigration services</w:t>
            </w:r>
            <w:r w:rsidRPr="00E53C82">
              <w:rPr>
                <w:rFonts w:cstheme="minorHAnsi"/>
              </w:rPr>
              <w:t>.</w:t>
            </w:r>
          </w:p>
        </w:tc>
      </w:tr>
      <w:tr w:rsidR="00FE4B16" w:rsidRPr="004504D5" w14:paraId="4D95BDA8" w14:textId="77777777" w:rsidTr="003D04F4">
        <w:tc>
          <w:tcPr>
            <w:tcW w:w="4675" w:type="dxa"/>
          </w:tcPr>
          <w:p w14:paraId="6B422766" w14:textId="033E6610" w:rsidR="00FE4B16" w:rsidRPr="00E53C82" w:rsidRDefault="00770B9B" w:rsidP="003D04F4">
            <w:pPr>
              <w:rPr>
                <w:rFonts w:cstheme="minorHAnsi"/>
              </w:rPr>
            </w:pPr>
            <w:r w:rsidRPr="00E53C82">
              <w:rPr>
                <w:rFonts w:cstheme="minorHAnsi"/>
              </w:rPr>
              <w:t>Agent (</w:t>
            </w:r>
            <w:r w:rsidR="00D6408A">
              <w:rPr>
                <w:rFonts w:cstheme="minorHAnsi"/>
              </w:rPr>
              <w:t xml:space="preserve">other </w:t>
            </w:r>
            <w:r w:rsidRPr="00E53C82">
              <w:rPr>
                <w:rFonts w:cstheme="minorHAnsi"/>
              </w:rPr>
              <w:t>relocation compan</w:t>
            </w:r>
            <w:r w:rsidR="00D6408A">
              <w:rPr>
                <w:rFonts w:cstheme="minorHAnsi"/>
              </w:rPr>
              <w:t>ies) / Relocation</w:t>
            </w:r>
            <w:r w:rsidR="001E41B0">
              <w:rPr>
                <w:rFonts w:cstheme="minorHAnsi"/>
              </w:rPr>
              <w:t xml:space="preserve"> management compan</w:t>
            </w:r>
            <w:r w:rsidR="00D6408A">
              <w:rPr>
                <w:rFonts w:cstheme="minorHAnsi"/>
              </w:rPr>
              <w:t>ies</w:t>
            </w:r>
          </w:p>
        </w:tc>
        <w:tc>
          <w:tcPr>
            <w:tcW w:w="4675" w:type="dxa"/>
          </w:tcPr>
          <w:p w14:paraId="63EE71EF" w14:textId="6459DE26" w:rsidR="00FE4B16" w:rsidRPr="00E53C82" w:rsidRDefault="00770B9B" w:rsidP="003D04F4">
            <w:pPr>
              <w:rPr>
                <w:rFonts w:cstheme="minorHAnsi"/>
              </w:rPr>
            </w:pPr>
            <w:r w:rsidRPr="00E53C82">
              <w:rPr>
                <w:rFonts w:cstheme="minorHAnsi"/>
              </w:rPr>
              <w:t>If your personal information is shared by</w:t>
            </w:r>
            <w:r w:rsidR="000C5654">
              <w:rPr>
                <w:rFonts w:cstheme="minorHAnsi"/>
              </w:rPr>
              <w:t>/with</w:t>
            </w:r>
            <w:r w:rsidRPr="00E53C82">
              <w:rPr>
                <w:rFonts w:cstheme="minorHAnsi"/>
              </w:rPr>
              <w:t xml:space="preserve"> other relocation compan</w:t>
            </w:r>
            <w:r w:rsidR="000C5654">
              <w:rPr>
                <w:rFonts w:cstheme="minorHAnsi"/>
              </w:rPr>
              <w:t>ies</w:t>
            </w:r>
            <w:r w:rsidRPr="00E53C82">
              <w:rPr>
                <w:rFonts w:cstheme="minorHAnsi"/>
              </w:rPr>
              <w:t>.</w:t>
            </w:r>
          </w:p>
        </w:tc>
      </w:tr>
    </w:tbl>
    <w:p w14:paraId="4C678EDA" w14:textId="2DF2E720" w:rsidR="003D04F4" w:rsidRPr="004504D5" w:rsidRDefault="003D04F4" w:rsidP="003D04F4">
      <w:pPr>
        <w:rPr>
          <w:rFonts w:cstheme="minorHAnsi"/>
          <w:b/>
          <w:sz w:val="24"/>
          <w:szCs w:val="24"/>
        </w:rPr>
      </w:pPr>
    </w:p>
    <w:p w14:paraId="19D100C3" w14:textId="34E2B908" w:rsidR="00DD2290" w:rsidRPr="004504D5" w:rsidRDefault="00DD2290" w:rsidP="003D04F4">
      <w:pPr>
        <w:pStyle w:val="ListParagraph"/>
        <w:numPr>
          <w:ilvl w:val="0"/>
          <w:numId w:val="8"/>
        </w:numPr>
        <w:rPr>
          <w:rFonts w:cstheme="minorHAnsi"/>
          <w:b/>
          <w:sz w:val="24"/>
          <w:szCs w:val="24"/>
        </w:rPr>
      </w:pPr>
      <w:r w:rsidRPr="004504D5">
        <w:rPr>
          <w:rFonts w:cstheme="minorHAnsi"/>
          <w:b/>
          <w:sz w:val="24"/>
          <w:szCs w:val="24"/>
        </w:rPr>
        <w:t>Cookies</w:t>
      </w:r>
    </w:p>
    <w:p w14:paraId="78E14903" w14:textId="25EDEA6F" w:rsidR="00DD2290" w:rsidRPr="00E53C82" w:rsidRDefault="00DD2290" w:rsidP="00DD2290">
      <w:pPr>
        <w:rPr>
          <w:rFonts w:cstheme="minorHAnsi"/>
        </w:rPr>
      </w:pPr>
      <w:r w:rsidRPr="00E53C82">
        <w:rPr>
          <w:rFonts w:cstheme="minorHAnsi"/>
        </w:rPr>
        <w:t xml:space="preserve">For more information about how we use cookies please visit our </w:t>
      </w:r>
      <w:r w:rsidRPr="00E53C82">
        <w:rPr>
          <w:rFonts w:cstheme="minorHAnsi"/>
          <w:b/>
        </w:rPr>
        <w:t>cookie policy</w:t>
      </w:r>
      <w:r w:rsidRPr="00E53C82">
        <w:rPr>
          <w:rFonts w:cstheme="minorHAnsi"/>
        </w:rPr>
        <w:t>.</w:t>
      </w:r>
    </w:p>
    <w:p w14:paraId="6F69446F" w14:textId="5B3BA25F" w:rsidR="00EA1711" w:rsidRPr="004504D5" w:rsidRDefault="003D04F4" w:rsidP="003D04F4">
      <w:pPr>
        <w:pStyle w:val="ListParagraph"/>
        <w:numPr>
          <w:ilvl w:val="0"/>
          <w:numId w:val="8"/>
        </w:numPr>
        <w:rPr>
          <w:rFonts w:cstheme="minorHAnsi"/>
          <w:b/>
          <w:sz w:val="24"/>
          <w:szCs w:val="24"/>
        </w:rPr>
      </w:pPr>
      <w:r w:rsidRPr="004504D5">
        <w:rPr>
          <w:rFonts w:cstheme="minorHAnsi"/>
          <w:b/>
          <w:sz w:val="24"/>
          <w:szCs w:val="24"/>
        </w:rPr>
        <w:t>Use of Personal Information</w:t>
      </w:r>
    </w:p>
    <w:p w14:paraId="614B1F60" w14:textId="79915ABC" w:rsidR="0036418B" w:rsidRPr="00E53C82" w:rsidRDefault="0036418B" w:rsidP="0090439E">
      <w:pPr>
        <w:pStyle w:val="ListParagraph"/>
        <w:numPr>
          <w:ilvl w:val="0"/>
          <w:numId w:val="10"/>
        </w:numPr>
        <w:rPr>
          <w:rFonts w:cstheme="minorHAnsi"/>
        </w:rPr>
      </w:pPr>
      <w:r w:rsidRPr="00E53C82">
        <w:rPr>
          <w:rFonts w:cstheme="minorHAnsi"/>
        </w:rPr>
        <w:t xml:space="preserve">To help you </w:t>
      </w:r>
      <w:r w:rsidR="000C5654">
        <w:rPr>
          <w:rFonts w:cstheme="minorHAnsi"/>
        </w:rPr>
        <w:t xml:space="preserve">with </w:t>
      </w:r>
      <w:r w:rsidR="000C5654">
        <w:rPr>
          <w:rFonts w:cstheme="minorHAnsi"/>
          <w:lang w:val="en-IN"/>
        </w:rPr>
        <w:t>relocation and/or immigration services</w:t>
      </w:r>
      <w:r w:rsidRPr="00E53C82">
        <w:rPr>
          <w:rFonts w:cstheme="minorHAnsi"/>
        </w:rPr>
        <w:t xml:space="preserve">. </w:t>
      </w:r>
    </w:p>
    <w:p w14:paraId="7BA50C33" w14:textId="1FBFE540" w:rsidR="0036418B" w:rsidRPr="00E53C82" w:rsidRDefault="0036418B" w:rsidP="0090439E">
      <w:pPr>
        <w:pStyle w:val="ListParagraph"/>
        <w:numPr>
          <w:ilvl w:val="0"/>
          <w:numId w:val="10"/>
        </w:numPr>
        <w:rPr>
          <w:rFonts w:cstheme="minorHAnsi"/>
        </w:rPr>
      </w:pPr>
      <w:r w:rsidRPr="00E53C82">
        <w:rPr>
          <w:rFonts w:cstheme="minorHAnsi"/>
        </w:rPr>
        <w:t xml:space="preserve">Respond to support </w:t>
      </w:r>
      <w:r w:rsidR="00770B9B" w:rsidRPr="00E53C82">
        <w:rPr>
          <w:rFonts w:cstheme="minorHAnsi"/>
        </w:rPr>
        <w:t>queries</w:t>
      </w:r>
      <w:r w:rsidRPr="00E53C82">
        <w:rPr>
          <w:rFonts w:cstheme="minorHAnsi"/>
        </w:rPr>
        <w:t xml:space="preserve">. </w:t>
      </w:r>
    </w:p>
    <w:p w14:paraId="62117318" w14:textId="5852E52B" w:rsidR="0036418B" w:rsidRPr="00E53C82" w:rsidRDefault="0036418B" w:rsidP="0090439E">
      <w:pPr>
        <w:pStyle w:val="ListParagraph"/>
        <w:numPr>
          <w:ilvl w:val="0"/>
          <w:numId w:val="10"/>
        </w:numPr>
        <w:rPr>
          <w:rFonts w:cstheme="minorHAnsi"/>
        </w:rPr>
      </w:pPr>
      <w:r w:rsidRPr="00E53C82">
        <w:rPr>
          <w:rFonts w:cstheme="minorHAnsi"/>
        </w:rPr>
        <w:t xml:space="preserve">To share </w:t>
      </w:r>
      <w:r w:rsidR="00770B9B" w:rsidRPr="00E53C82">
        <w:rPr>
          <w:rFonts w:cstheme="minorHAnsi"/>
        </w:rPr>
        <w:t>invoices</w:t>
      </w:r>
      <w:r w:rsidRPr="00E53C82">
        <w:rPr>
          <w:rFonts w:cstheme="minorHAnsi"/>
        </w:rPr>
        <w:t xml:space="preserve">. </w:t>
      </w:r>
    </w:p>
    <w:p w14:paraId="5FD52FB5" w14:textId="08951778" w:rsidR="0036418B" w:rsidRPr="00E53C82" w:rsidRDefault="0036418B" w:rsidP="003D04F4">
      <w:pPr>
        <w:pStyle w:val="ListParagraph"/>
        <w:numPr>
          <w:ilvl w:val="0"/>
          <w:numId w:val="10"/>
        </w:numPr>
        <w:rPr>
          <w:rFonts w:cstheme="minorHAnsi"/>
        </w:rPr>
      </w:pPr>
      <w:r w:rsidRPr="00E53C82">
        <w:rPr>
          <w:rFonts w:cstheme="minorHAnsi"/>
        </w:rPr>
        <w:t xml:space="preserve">To send communications related to our businesses. You may unsubscribe from any of these communications at any time using our email preferences page.  </w:t>
      </w:r>
    </w:p>
    <w:p w14:paraId="4331664F" w14:textId="35248FA5" w:rsidR="003D04F4" w:rsidRPr="00E53C82" w:rsidRDefault="0036418B" w:rsidP="003D04F4">
      <w:pPr>
        <w:rPr>
          <w:rFonts w:cstheme="minorHAnsi"/>
        </w:rPr>
      </w:pPr>
      <w:r w:rsidRPr="00E53C82">
        <w:rPr>
          <w:rFonts w:cstheme="minorHAnsi"/>
        </w:rPr>
        <w:t>The personal information collected</w:t>
      </w:r>
      <w:r w:rsidR="00770B9B" w:rsidRPr="00E53C82">
        <w:rPr>
          <w:rFonts w:cstheme="minorHAnsi"/>
        </w:rPr>
        <w:t xml:space="preserve"> and stored </w:t>
      </w:r>
      <w:r w:rsidRPr="00E53C82">
        <w:rPr>
          <w:rFonts w:cstheme="minorHAnsi"/>
        </w:rPr>
        <w:t xml:space="preserve">by </w:t>
      </w:r>
      <w:r w:rsidR="00EF10A9">
        <w:rPr>
          <w:rFonts w:cstheme="minorHAnsi"/>
        </w:rPr>
        <w:t>Writer Business Services Pvt. Ltd.</w:t>
      </w:r>
      <w:r w:rsidRPr="00E53C82">
        <w:rPr>
          <w:rFonts w:cstheme="minorHAnsi"/>
        </w:rPr>
        <w:t xml:space="preserve"> and its 3rd party vendors is only used in compliance with this privacy policy.</w:t>
      </w:r>
    </w:p>
    <w:p w14:paraId="07EDF6F2" w14:textId="0C7EC160" w:rsidR="00383212" w:rsidRPr="004504D5" w:rsidRDefault="00383212" w:rsidP="00383212">
      <w:pPr>
        <w:pStyle w:val="ListParagraph"/>
        <w:numPr>
          <w:ilvl w:val="0"/>
          <w:numId w:val="8"/>
        </w:numPr>
        <w:rPr>
          <w:rFonts w:cstheme="minorHAnsi"/>
          <w:b/>
          <w:sz w:val="24"/>
          <w:szCs w:val="24"/>
        </w:rPr>
      </w:pPr>
      <w:r w:rsidRPr="004504D5">
        <w:rPr>
          <w:rFonts w:cstheme="minorHAnsi"/>
          <w:b/>
          <w:sz w:val="24"/>
          <w:szCs w:val="24"/>
        </w:rPr>
        <w:t>Sharing of Information</w:t>
      </w:r>
    </w:p>
    <w:p w14:paraId="20B8AC17" w14:textId="717214C7" w:rsidR="005045A4" w:rsidRPr="00E53C82" w:rsidRDefault="00EF10A9" w:rsidP="00383212">
      <w:pPr>
        <w:jc w:val="both"/>
        <w:rPr>
          <w:rFonts w:cstheme="minorHAnsi"/>
          <w:lang w:val="en-IN"/>
        </w:rPr>
      </w:pPr>
      <w:r>
        <w:rPr>
          <w:rFonts w:cstheme="minorHAnsi"/>
          <w:lang w:val="en-IN"/>
        </w:rPr>
        <w:t xml:space="preserve">Writer Business Services </w:t>
      </w:r>
      <w:proofErr w:type="spellStart"/>
      <w:r>
        <w:rPr>
          <w:rFonts w:cstheme="minorHAnsi"/>
          <w:lang w:val="en-IN"/>
        </w:rPr>
        <w:t>Pvt.</w:t>
      </w:r>
      <w:proofErr w:type="spellEnd"/>
      <w:r>
        <w:rPr>
          <w:rFonts w:cstheme="minorHAnsi"/>
          <w:lang w:val="en-IN"/>
        </w:rPr>
        <w:t xml:space="preserve"> Ltd.</w:t>
      </w:r>
      <w:r w:rsidR="00770B9B" w:rsidRPr="00E53C82">
        <w:rPr>
          <w:rFonts w:cstheme="minorHAnsi"/>
          <w:lang w:val="en-IN"/>
        </w:rPr>
        <w:t xml:space="preserve"> </w:t>
      </w:r>
      <w:r w:rsidR="00383212" w:rsidRPr="00E53C82">
        <w:rPr>
          <w:rFonts w:cstheme="minorHAnsi"/>
          <w:lang w:val="en-IN"/>
        </w:rPr>
        <w:t xml:space="preserve">does not sell or rent any of data subject’s personal information. However, </w:t>
      </w:r>
      <w:r>
        <w:rPr>
          <w:rFonts w:cstheme="minorHAnsi"/>
          <w:lang w:val="en-IN"/>
        </w:rPr>
        <w:t xml:space="preserve">Writer Business Services </w:t>
      </w:r>
      <w:proofErr w:type="spellStart"/>
      <w:r>
        <w:rPr>
          <w:rFonts w:cstheme="minorHAnsi"/>
          <w:lang w:val="en-IN"/>
        </w:rPr>
        <w:t>Pvt.</w:t>
      </w:r>
      <w:proofErr w:type="spellEnd"/>
      <w:r>
        <w:rPr>
          <w:rFonts w:cstheme="minorHAnsi"/>
          <w:lang w:val="en-IN"/>
        </w:rPr>
        <w:t xml:space="preserve"> Ltd.</w:t>
      </w:r>
      <w:r w:rsidR="00383212" w:rsidRPr="00E53C82">
        <w:rPr>
          <w:rFonts w:cstheme="minorHAnsi"/>
          <w:lang w:val="en-IN"/>
        </w:rPr>
        <w:t xml:space="preserve"> may </w:t>
      </w:r>
      <w:r w:rsidR="00770B9B" w:rsidRPr="00E53C82">
        <w:rPr>
          <w:rFonts w:cstheme="minorHAnsi"/>
          <w:lang w:val="en-IN"/>
        </w:rPr>
        <w:t>share your personal information</w:t>
      </w:r>
      <w:r w:rsidR="005045A4" w:rsidRPr="00E53C82">
        <w:rPr>
          <w:rFonts w:cstheme="minorHAnsi"/>
          <w:lang w:val="en-IN"/>
        </w:rPr>
        <w:t xml:space="preserve"> with: </w:t>
      </w:r>
    </w:p>
    <w:p w14:paraId="394DF95B" w14:textId="09EBD4C7" w:rsidR="005045A4" w:rsidRPr="00E53C82" w:rsidRDefault="005045A4" w:rsidP="005045A4">
      <w:pPr>
        <w:pStyle w:val="ListParagraph"/>
        <w:numPr>
          <w:ilvl w:val="0"/>
          <w:numId w:val="13"/>
        </w:numPr>
        <w:jc w:val="both"/>
        <w:rPr>
          <w:rFonts w:cstheme="minorHAnsi"/>
        </w:rPr>
      </w:pPr>
      <w:r w:rsidRPr="00E53C82">
        <w:rPr>
          <w:rFonts w:cstheme="minorHAnsi"/>
        </w:rPr>
        <w:t>Origin agent – (If) appointed to visit and pack the household goods.</w:t>
      </w:r>
    </w:p>
    <w:p w14:paraId="374E7D8E" w14:textId="409407F6" w:rsidR="005045A4" w:rsidRPr="00E53C82" w:rsidRDefault="005045A4" w:rsidP="005045A4">
      <w:pPr>
        <w:pStyle w:val="ListParagraph"/>
        <w:numPr>
          <w:ilvl w:val="0"/>
          <w:numId w:val="13"/>
        </w:numPr>
        <w:jc w:val="both"/>
        <w:rPr>
          <w:rFonts w:cstheme="minorHAnsi"/>
        </w:rPr>
      </w:pPr>
      <w:r w:rsidRPr="00E53C82">
        <w:rPr>
          <w:rFonts w:cstheme="minorHAnsi"/>
        </w:rPr>
        <w:t>Custom broker agent – For customs clearance</w:t>
      </w:r>
    </w:p>
    <w:p w14:paraId="54F9B059" w14:textId="2F697CF3" w:rsidR="005045A4" w:rsidRPr="00E53C82" w:rsidRDefault="005045A4" w:rsidP="005045A4">
      <w:pPr>
        <w:pStyle w:val="ListParagraph"/>
        <w:numPr>
          <w:ilvl w:val="0"/>
          <w:numId w:val="13"/>
        </w:numPr>
        <w:jc w:val="both"/>
        <w:rPr>
          <w:rFonts w:cstheme="minorHAnsi"/>
        </w:rPr>
      </w:pPr>
      <w:r w:rsidRPr="00E53C82">
        <w:rPr>
          <w:rFonts w:cstheme="minorHAnsi"/>
        </w:rPr>
        <w:t xml:space="preserve">Destination agent – (If) appointed to visit and deliver your household goods to </w:t>
      </w:r>
      <w:r w:rsidR="0012335E">
        <w:rPr>
          <w:rFonts w:cstheme="minorHAnsi"/>
        </w:rPr>
        <w:t xml:space="preserve">the </w:t>
      </w:r>
      <w:r w:rsidRPr="00E53C82">
        <w:rPr>
          <w:rFonts w:cstheme="minorHAnsi"/>
        </w:rPr>
        <w:t xml:space="preserve">destination address. </w:t>
      </w:r>
    </w:p>
    <w:p w14:paraId="6ACF1C2C" w14:textId="111D9AAD" w:rsidR="0012335E" w:rsidRPr="00F8453F" w:rsidRDefault="005045A4">
      <w:pPr>
        <w:pStyle w:val="ListParagraph"/>
        <w:numPr>
          <w:ilvl w:val="0"/>
          <w:numId w:val="13"/>
        </w:numPr>
        <w:jc w:val="both"/>
        <w:rPr>
          <w:rFonts w:cstheme="minorHAnsi"/>
        </w:rPr>
      </w:pPr>
      <w:r w:rsidRPr="00E53C82">
        <w:rPr>
          <w:rFonts w:cstheme="minorHAnsi"/>
        </w:rPr>
        <w:t>Shipping line</w:t>
      </w:r>
      <w:r w:rsidR="0012335E">
        <w:rPr>
          <w:rFonts w:cstheme="minorHAnsi"/>
        </w:rPr>
        <w:t xml:space="preserve"> / Airline / Road / </w:t>
      </w:r>
      <w:proofErr w:type="gramStart"/>
      <w:r w:rsidR="0012335E">
        <w:rPr>
          <w:rFonts w:cstheme="minorHAnsi"/>
        </w:rPr>
        <w:t xml:space="preserve">Rail </w:t>
      </w:r>
      <w:r w:rsidRPr="00E53C82">
        <w:rPr>
          <w:rFonts w:cstheme="minorHAnsi"/>
        </w:rPr>
        <w:t xml:space="preserve"> –</w:t>
      </w:r>
      <w:proofErr w:type="gramEnd"/>
      <w:r w:rsidRPr="00E53C82">
        <w:rPr>
          <w:rFonts w:cstheme="minorHAnsi"/>
        </w:rPr>
        <w:t xml:space="preserve"> (If) shipment is send through waterways</w:t>
      </w:r>
      <w:r w:rsidR="0012335E">
        <w:rPr>
          <w:rFonts w:cstheme="minorHAnsi"/>
        </w:rPr>
        <w:t xml:space="preserve">/airways/overland transportation </w:t>
      </w:r>
    </w:p>
    <w:p w14:paraId="304A1E60" w14:textId="7E156B35" w:rsidR="005045A4" w:rsidRPr="00E53C82" w:rsidRDefault="008F79B3" w:rsidP="005045A4">
      <w:pPr>
        <w:pStyle w:val="ListParagraph"/>
        <w:numPr>
          <w:ilvl w:val="0"/>
          <w:numId w:val="13"/>
        </w:numPr>
        <w:jc w:val="both"/>
        <w:rPr>
          <w:rFonts w:cstheme="minorHAnsi"/>
        </w:rPr>
      </w:pPr>
      <w:r w:rsidRPr="00E53C82">
        <w:rPr>
          <w:rFonts w:cstheme="minorHAnsi"/>
        </w:rPr>
        <w:t>Agent (</w:t>
      </w:r>
      <w:r>
        <w:rPr>
          <w:rFonts w:cstheme="minorHAnsi"/>
        </w:rPr>
        <w:t xml:space="preserve">other </w:t>
      </w:r>
      <w:r w:rsidRPr="00E53C82">
        <w:rPr>
          <w:rFonts w:cstheme="minorHAnsi"/>
        </w:rPr>
        <w:t>relocation compan</w:t>
      </w:r>
      <w:r>
        <w:rPr>
          <w:rFonts w:cstheme="minorHAnsi"/>
        </w:rPr>
        <w:t xml:space="preserve">ies) / Relocation management </w:t>
      </w:r>
      <w:proofErr w:type="gramStart"/>
      <w:r>
        <w:rPr>
          <w:rFonts w:cstheme="minorHAnsi"/>
        </w:rPr>
        <w:t>companies</w:t>
      </w:r>
      <w:r w:rsidRPr="00E53C82" w:rsidDel="008F79B3">
        <w:rPr>
          <w:rFonts w:cstheme="minorHAnsi"/>
          <w:lang w:val="en-IN"/>
        </w:rPr>
        <w:t xml:space="preserve"> </w:t>
      </w:r>
      <w:r w:rsidR="005045A4" w:rsidRPr="00E53C82">
        <w:rPr>
          <w:rFonts w:cstheme="minorHAnsi"/>
        </w:rPr>
        <w:t>.</w:t>
      </w:r>
      <w:proofErr w:type="gramEnd"/>
    </w:p>
    <w:p w14:paraId="27004A20" w14:textId="006DCEBF" w:rsidR="005045A4" w:rsidRPr="00E53C82" w:rsidRDefault="005045A4" w:rsidP="005045A4">
      <w:pPr>
        <w:pStyle w:val="ListParagraph"/>
        <w:numPr>
          <w:ilvl w:val="0"/>
          <w:numId w:val="13"/>
        </w:numPr>
        <w:jc w:val="both"/>
        <w:rPr>
          <w:rFonts w:cstheme="minorHAnsi"/>
        </w:rPr>
      </w:pPr>
      <w:r w:rsidRPr="00E53C82">
        <w:rPr>
          <w:rFonts w:cstheme="minorHAnsi"/>
        </w:rPr>
        <w:t xml:space="preserve">Internal Teams – </w:t>
      </w:r>
      <w:r w:rsidR="008F79B3" w:rsidRPr="00E53C82">
        <w:rPr>
          <w:rFonts w:cstheme="minorHAnsi"/>
        </w:rPr>
        <w:t xml:space="preserve">(If) </w:t>
      </w:r>
      <w:r w:rsidR="008F79B3">
        <w:rPr>
          <w:rFonts w:cstheme="minorHAnsi"/>
        </w:rPr>
        <w:t>T</w:t>
      </w:r>
      <w:r w:rsidRPr="00E53C82">
        <w:rPr>
          <w:rFonts w:cstheme="minorHAnsi"/>
        </w:rPr>
        <w:t xml:space="preserve">eams to </w:t>
      </w:r>
      <w:r w:rsidR="008F79B3">
        <w:rPr>
          <w:rFonts w:cstheme="minorHAnsi"/>
        </w:rPr>
        <w:t xml:space="preserve">facilitate </w:t>
      </w:r>
      <w:r w:rsidRPr="00E53C82">
        <w:rPr>
          <w:rFonts w:cstheme="minorHAnsi"/>
        </w:rPr>
        <w:t xml:space="preserve">the process. </w:t>
      </w:r>
    </w:p>
    <w:p w14:paraId="10AFC141" w14:textId="36B1C08D" w:rsidR="005045A4" w:rsidRPr="00F8453F" w:rsidRDefault="00CC727E" w:rsidP="005045A4">
      <w:pPr>
        <w:pStyle w:val="ListParagraph"/>
        <w:numPr>
          <w:ilvl w:val="0"/>
          <w:numId w:val="13"/>
        </w:numPr>
        <w:jc w:val="both"/>
        <w:rPr>
          <w:rFonts w:cstheme="minorHAnsi"/>
        </w:rPr>
      </w:pPr>
      <w:r>
        <w:rPr>
          <w:lang w:val="en-IN"/>
        </w:rPr>
        <w:t>Shipper/Assignee/</w:t>
      </w:r>
      <w:proofErr w:type="gramStart"/>
      <w:r>
        <w:rPr>
          <w:lang w:val="en-IN"/>
        </w:rPr>
        <w:t>Transferee</w:t>
      </w:r>
      <w:r w:rsidRPr="00E53C82" w:rsidDel="00CC727E">
        <w:rPr>
          <w:rFonts w:cstheme="minorHAnsi"/>
        </w:rPr>
        <w:t xml:space="preserve"> </w:t>
      </w:r>
      <w:r>
        <w:rPr>
          <w:rFonts w:cstheme="minorHAnsi"/>
        </w:rPr>
        <w:t xml:space="preserve"> </w:t>
      </w:r>
      <w:r w:rsidR="005045A4" w:rsidRPr="00E53C82">
        <w:rPr>
          <w:rFonts w:cstheme="minorHAnsi"/>
        </w:rPr>
        <w:t>–</w:t>
      </w:r>
      <w:proofErr w:type="gramEnd"/>
      <w:r w:rsidR="005045A4" w:rsidRPr="00E53C82">
        <w:rPr>
          <w:rFonts w:cstheme="minorHAnsi"/>
        </w:rPr>
        <w:t xml:space="preserve"> </w:t>
      </w:r>
      <w:r w:rsidRPr="00E53C82">
        <w:rPr>
          <w:rFonts w:cstheme="minorHAnsi"/>
          <w:lang w:val="en-IN"/>
        </w:rPr>
        <w:t xml:space="preserve">To communicate </w:t>
      </w:r>
      <w:r>
        <w:rPr>
          <w:rFonts w:cstheme="minorHAnsi"/>
          <w:lang w:val="en-IN"/>
        </w:rPr>
        <w:t>information/Status update towards relocation and/or immigration services /</w:t>
      </w:r>
      <w:r w:rsidRPr="00E53C82">
        <w:rPr>
          <w:rFonts w:cstheme="minorHAnsi"/>
          <w:lang w:val="en-IN"/>
        </w:rPr>
        <w:t xml:space="preserve"> send invoice</w:t>
      </w:r>
      <w:r>
        <w:rPr>
          <w:rFonts w:cstheme="minorHAnsi"/>
          <w:lang w:val="en-IN"/>
        </w:rPr>
        <w:t>.</w:t>
      </w:r>
    </w:p>
    <w:p w14:paraId="50D4DCD3" w14:textId="48C401B2" w:rsidR="00CC727E" w:rsidRPr="00E53C82" w:rsidRDefault="00CC727E" w:rsidP="005045A4">
      <w:pPr>
        <w:pStyle w:val="ListParagraph"/>
        <w:numPr>
          <w:ilvl w:val="0"/>
          <w:numId w:val="13"/>
        </w:numPr>
        <w:jc w:val="both"/>
        <w:rPr>
          <w:rFonts w:cstheme="minorHAnsi"/>
        </w:rPr>
      </w:pPr>
      <w:r>
        <w:rPr>
          <w:rFonts w:cstheme="minorHAnsi"/>
          <w:lang w:val="en-IN"/>
        </w:rPr>
        <w:t xml:space="preserve">Third Party – To provide services on behalf of </w:t>
      </w:r>
      <w:r w:rsidR="00EF10A9">
        <w:rPr>
          <w:rFonts w:cstheme="minorHAnsi"/>
          <w:lang w:val="en-IN"/>
        </w:rPr>
        <w:t xml:space="preserve">Writer Business Services </w:t>
      </w:r>
      <w:proofErr w:type="spellStart"/>
      <w:r w:rsidR="00EF10A9">
        <w:rPr>
          <w:rFonts w:cstheme="minorHAnsi"/>
          <w:lang w:val="en-IN"/>
        </w:rPr>
        <w:t>Pvt.</w:t>
      </w:r>
      <w:proofErr w:type="spellEnd"/>
      <w:r w:rsidR="00EF10A9">
        <w:rPr>
          <w:rFonts w:cstheme="minorHAnsi"/>
          <w:lang w:val="en-IN"/>
        </w:rPr>
        <w:t xml:space="preserve"> Ltd.</w:t>
      </w:r>
      <w:r>
        <w:rPr>
          <w:rFonts w:cstheme="minorHAnsi"/>
          <w:lang w:val="en-IN"/>
        </w:rPr>
        <w:t xml:space="preserve"> in areas where work is sub-contracted </w:t>
      </w:r>
    </w:p>
    <w:p w14:paraId="36AF3593" w14:textId="52F8E5DA" w:rsidR="00383212" w:rsidRPr="004504D5" w:rsidRDefault="00383212" w:rsidP="00383212">
      <w:pPr>
        <w:jc w:val="both"/>
        <w:rPr>
          <w:rFonts w:cstheme="minorHAnsi"/>
          <w:sz w:val="24"/>
          <w:szCs w:val="24"/>
          <w:lang w:val="en-IN"/>
        </w:rPr>
      </w:pPr>
      <w:r w:rsidRPr="004504D5">
        <w:rPr>
          <w:rFonts w:cstheme="minorHAnsi"/>
          <w:b/>
          <w:sz w:val="24"/>
          <w:szCs w:val="24"/>
          <w:lang w:val="en-IN"/>
        </w:rPr>
        <w:lastRenderedPageBreak/>
        <w:t>Use of further processors</w:t>
      </w:r>
    </w:p>
    <w:p w14:paraId="3196B583" w14:textId="01B5B9A1" w:rsidR="00383212" w:rsidRPr="00E53C82" w:rsidRDefault="00EF10A9" w:rsidP="00383212">
      <w:pPr>
        <w:jc w:val="both"/>
        <w:rPr>
          <w:rFonts w:cstheme="minorHAnsi"/>
          <w:lang w:val="en-IN"/>
        </w:rPr>
      </w:pPr>
      <w:r>
        <w:rPr>
          <w:rFonts w:cstheme="minorHAnsi"/>
          <w:lang w:val="en-IN"/>
        </w:rPr>
        <w:t xml:space="preserve">Writer </w:t>
      </w:r>
      <w:r w:rsidR="00D7663E">
        <w:rPr>
          <w:rFonts w:cstheme="minorHAnsi"/>
          <w:lang w:val="en-IN"/>
        </w:rPr>
        <w:t>Relocations</w:t>
      </w:r>
      <w:r w:rsidR="00383212" w:rsidRPr="00E53C82">
        <w:rPr>
          <w:rFonts w:cstheme="minorHAnsi"/>
          <w:lang w:val="en-IN"/>
        </w:rPr>
        <w:t xml:space="preserve"> may appoint further processors which could be </w:t>
      </w:r>
      <w:r w:rsidR="005045A4" w:rsidRPr="00E53C82">
        <w:rPr>
          <w:rFonts w:cstheme="minorHAnsi"/>
          <w:lang w:val="en-IN"/>
        </w:rPr>
        <w:t>an</w:t>
      </w:r>
      <w:r w:rsidR="00383212" w:rsidRPr="00E53C82">
        <w:rPr>
          <w:rFonts w:cstheme="minorHAnsi"/>
          <w:lang w:val="en-IN"/>
        </w:rPr>
        <w:t xml:space="preserve"> </w:t>
      </w:r>
      <w:r w:rsidR="00F6270B" w:rsidRPr="00E53C82">
        <w:rPr>
          <w:rFonts w:cstheme="minorHAnsi"/>
        </w:rPr>
        <w:t>Agent (</w:t>
      </w:r>
      <w:r w:rsidR="00F6270B">
        <w:rPr>
          <w:rFonts w:cstheme="minorHAnsi"/>
        </w:rPr>
        <w:t xml:space="preserve">other </w:t>
      </w:r>
      <w:r w:rsidR="00F6270B" w:rsidRPr="00E53C82">
        <w:rPr>
          <w:rFonts w:cstheme="minorHAnsi"/>
        </w:rPr>
        <w:t>relocation compan</w:t>
      </w:r>
      <w:r w:rsidR="00F6270B">
        <w:rPr>
          <w:rFonts w:cstheme="minorHAnsi"/>
        </w:rPr>
        <w:t>ies) / Relocation management companies / Third party</w:t>
      </w:r>
      <w:r w:rsidR="00F6270B" w:rsidRPr="00E53C82" w:rsidDel="00F6270B">
        <w:rPr>
          <w:rFonts w:cstheme="minorHAnsi"/>
          <w:lang w:val="en-IN"/>
        </w:rPr>
        <w:t xml:space="preserve"> </w:t>
      </w:r>
      <w:r w:rsidR="005045A4" w:rsidRPr="00E53C82">
        <w:rPr>
          <w:rFonts w:cstheme="minorHAnsi"/>
          <w:lang w:val="en-IN"/>
        </w:rPr>
        <w:t xml:space="preserve">for delivering </w:t>
      </w:r>
      <w:r w:rsidR="00F6270B">
        <w:rPr>
          <w:rFonts w:cstheme="minorHAnsi"/>
          <w:lang w:val="en-IN"/>
        </w:rPr>
        <w:t>relocation and/or immigration services</w:t>
      </w:r>
      <w:r w:rsidR="00383212" w:rsidRPr="00E53C82">
        <w:rPr>
          <w:rFonts w:cstheme="minorHAnsi"/>
          <w:lang w:val="en-IN"/>
        </w:rPr>
        <w:t xml:space="preserve">. Only limited and required information is shared with the sub-processors that is absolutely required for the fulfilment of </w:t>
      </w:r>
      <w:r w:rsidR="005045A4" w:rsidRPr="00E53C82">
        <w:rPr>
          <w:rFonts w:cstheme="minorHAnsi"/>
          <w:lang w:val="en-IN"/>
        </w:rPr>
        <w:t xml:space="preserve">your </w:t>
      </w:r>
      <w:r w:rsidR="00383212" w:rsidRPr="00E53C82">
        <w:rPr>
          <w:rFonts w:cstheme="minorHAnsi"/>
          <w:lang w:val="en-IN"/>
        </w:rPr>
        <w:t xml:space="preserve">contract with </w:t>
      </w:r>
      <w:r>
        <w:rPr>
          <w:rFonts w:cstheme="minorHAnsi"/>
          <w:lang w:val="en-IN"/>
        </w:rPr>
        <w:t xml:space="preserve">Writer </w:t>
      </w:r>
      <w:r w:rsidR="00D7663E">
        <w:rPr>
          <w:rFonts w:cstheme="minorHAnsi"/>
          <w:lang w:val="en-IN"/>
        </w:rPr>
        <w:t>Relocations.</w:t>
      </w:r>
    </w:p>
    <w:p w14:paraId="70EF0F4E" w14:textId="66790103" w:rsidR="00F2192A" w:rsidRPr="004504D5" w:rsidRDefault="00F2192A" w:rsidP="00F2192A">
      <w:pPr>
        <w:pStyle w:val="ListParagraph"/>
        <w:numPr>
          <w:ilvl w:val="0"/>
          <w:numId w:val="8"/>
        </w:numPr>
        <w:rPr>
          <w:rFonts w:cstheme="minorHAnsi"/>
          <w:b/>
          <w:sz w:val="24"/>
          <w:szCs w:val="24"/>
          <w:lang w:val="en-IN"/>
        </w:rPr>
      </w:pPr>
      <w:r w:rsidRPr="004504D5">
        <w:rPr>
          <w:rFonts w:cstheme="minorHAnsi"/>
          <w:b/>
          <w:sz w:val="24"/>
          <w:szCs w:val="24"/>
          <w:lang w:val="en-IN"/>
        </w:rPr>
        <w:t>Access to your information and correction</w:t>
      </w:r>
    </w:p>
    <w:p w14:paraId="067A983F" w14:textId="0663C383" w:rsidR="00F2192A" w:rsidRPr="00E53C82" w:rsidRDefault="00F2192A" w:rsidP="00F2192A">
      <w:pPr>
        <w:rPr>
          <w:rFonts w:cstheme="minorHAnsi"/>
          <w:lang w:val="en-IN"/>
        </w:rPr>
      </w:pPr>
      <w:r w:rsidRPr="00E53C82">
        <w:rPr>
          <w:rFonts w:cstheme="minorHAnsi"/>
          <w:lang w:val="en-IN"/>
        </w:rPr>
        <w:t xml:space="preserve">At any time, you may request information about </w:t>
      </w:r>
      <w:r w:rsidR="00915E1E" w:rsidRPr="00E53C82">
        <w:rPr>
          <w:rFonts w:cstheme="minorHAnsi"/>
          <w:lang w:val="en-IN"/>
        </w:rPr>
        <w:t>our</w:t>
      </w:r>
      <w:r w:rsidRPr="00E53C82">
        <w:rPr>
          <w:rFonts w:cstheme="minorHAnsi"/>
          <w:lang w:val="en-IN"/>
        </w:rPr>
        <w:t xml:space="preserve"> access and use of your personal information. </w:t>
      </w:r>
    </w:p>
    <w:p w14:paraId="4B28CB7F" w14:textId="197855B2" w:rsidR="00F2192A" w:rsidRPr="00E53C82" w:rsidRDefault="00F2192A" w:rsidP="00F2192A">
      <w:pPr>
        <w:rPr>
          <w:rFonts w:cstheme="minorHAnsi"/>
          <w:lang w:val="en-IN"/>
        </w:rPr>
      </w:pPr>
      <w:r w:rsidRPr="00E53C82">
        <w:rPr>
          <w:rFonts w:cstheme="minorHAnsi"/>
          <w:lang w:val="en-IN"/>
        </w:rPr>
        <w:t xml:space="preserve">At any time, you may unsubscribe from </w:t>
      </w:r>
      <w:r w:rsidR="00EF10A9">
        <w:rPr>
          <w:rFonts w:cstheme="minorHAnsi"/>
          <w:lang w:val="en-IN"/>
        </w:rPr>
        <w:t xml:space="preserve">Writer </w:t>
      </w:r>
      <w:r w:rsidR="00D7663E">
        <w:rPr>
          <w:rFonts w:cstheme="minorHAnsi"/>
          <w:lang w:val="en-IN"/>
        </w:rPr>
        <w:t>Relocations</w:t>
      </w:r>
      <w:r w:rsidRPr="00E53C82">
        <w:rPr>
          <w:rFonts w:cstheme="minorHAnsi"/>
          <w:lang w:val="en-IN"/>
        </w:rPr>
        <w:t xml:space="preserve"> marketing communications by clicking the Unsubscribe link at the bottom </w:t>
      </w:r>
      <w:r w:rsidR="00915E1E" w:rsidRPr="00E53C82">
        <w:rPr>
          <w:rFonts w:cstheme="minorHAnsi"/>
          <w:lang w:val="en-IN"/>
        </w:rPr>
        <w:t>of the email field</w:t>
      </w:r>
      <w:r w:rsidRPr="00E53C82">
        <w:rPr>
          <w:rFonts w:cstheme="minorHAnsi"/>
          <w:lang w:val="en-IN"/>
        </w:rPr>
        <w:t xml:space="preserve">. </w:t>
      </w:r>
    </w:p>
    <w:p w14:paraId="6B9D1AA9" w14:textId="334773E6" w:rsidR="00F2192A" w:rsidRPr="004504D5" w:rsidRDefault="00F2192A" w:rsidP="00F2192A">
      <w:pPr>
        <w:pStyle w:val="ListParagraph"/>
        <w:numPr>
          <w:ilvl w:val="0"/>
          <w:numId w:val="8"/>
        </w:numPr>
        <w:rPr>
          <w:rFonts w:cstheme="minorHAnsi"/>
          <w:b/>
          <w:sz w:val="24"/>
          <w:szCs w:val="24"/>
          <w:lang w:val="en-IN"/>
        </w:rPr>
      </w:pPr>
      <w:r w:rsidRPr="004504D5">
        <w:rPr>
          <w:rFonts w:cstheme="minorHAnsi"/>
          <w:b/>
          <w:sz w:val="24"/>
          <w:szCs w:val="24"/>
          <w:lang w:val="en-IN"/>
        </w:rPr>
        <w:t>How long do we keep personal information for?</w:t>
      </w:r>
    </w:p>
    <w:p w14:paraId="0F449BDC" w14:textId="350D0996" w:rsidR="004504D5" w:rsidRPr="00E53C82" w:rsidRDefault="00EF10A9" w:rsidP="004504D5">
      <w:pPr>
        <w:rPr>
          <w:rFonts w:cstheme="minorHAnsi"/>
          <w:lang w:val="en-IN"/>
        </w:rPr>
      </w:pPr>
      <w:r>
        <w:rPr>
          <w:rFonts w:cstheme="minorHAnsi"/>
          <w:lang w:val="en-IN"/>
        </w:rPr>
        <w:t xml:space="preserve">Writer </w:t>
      </w:r>
      <w:r w:rsidR="00D7663E">
        <w:rPr>
          <w:rFonts w:cstheme="minorHAnsi"/>
          <w:lang w:val="en-IN"/>
        </w:rPr>
        <w:t>Relocations</w:t>
      </w:r>
      <w:r w:rsidR="004504D5" w:rsidRPr="00E53C82">
        <w:rPr>
          <w:rFonts w:cstheme="minorHAnsi"/>
          <w:lang w:val="en-IN"/>
        </w:rPr>
        <w:t xml:space="preserve"> will hold your personal information on the systems for the period </w:t>
      </w:r>
      <w:r w:rsidR="00AA58F1">
        <w:rPr>
          <w:rFonts w:cstheme="minorHAnsi"/>
          <w:lang w:val="en-IN"/>
        </w:rPr>
        <w:t>of 7 years</w:t>
      </w:r>
      <w:r w:rsidR="004504D5" w:rsidRPr="00E53C82">
        <w:rPr>
          <w:rFonts w:cstheme="minorHAnsi"/>
          <w:lang w:val="en-IN"/>
        </w:rPr>
        <w:t xml:space="preserve"> to fulfil the purpose outlined in the Policy, or until you request that the information be deleted in accordance with your right to erasure</w:t>
      </w:r>
      <w:r w:rsidR="00AA58F1">
        <w:rPr>
          <w:rFonts w:cstheme="minorHAnsi"/>
          <w:lang w:val="en-IN"/>
        </w:rPr>
        <w:t xml:space="preserve"> subject to compliance with local laws of the land</w:t>
      </w:r>
      <w:r w:rsidR="004504D5" w:rsidRPr="00E53C82">
        <w:rPr>
          <w:rFonts w:cstheme="minorHAnsi"/>
          <w:lang w:val="en-IN"/>
        </w:rPr>
        <w:t xml:space="preserve">. </w:t>
      </w:r>
    </w:p>
    <w:p w14:paraId="0FC2D8E2" w14:textId="0F126D49" w:rsidR="00F2192A" w:rsidRPr="004504D5" w:rsidRDefault="00F2192A" w:rsidP="00F2192A">
      <w:pPr>
        <w:pStyle w:val="ListParagraph"/>
        <w:numPr>
          <w:ilvl w:val="0"/>
          <w:numId w:val="8"/>
        </w:numPr>
        <w:rPr>
          <w:rFonts w:cstheme="minorHAnsi"/>
          <w:b/>
          <w:sz w:val="24"/>
          <w:szCs w:val="24"/>
          <w:lang w:val="en-IN"/>
        </w:rPr>
      </w:pPr>
      <w:r w:rsidRPr="004504D5">
        <w:rPr>
          <w:rFonts w:cstheme="minorHAnsi"/>
          <w:b/>
          <w:sz w:val="24"/>
          <w:szCs w:val="24"/>
          <w:lang w:val="en-IN"/>
        </w:rPr>
        <w:t>How can you access, amend or take back the personal data that you’ve given to us?</w:t>
      </w:r>
    </w:p>
    <w:p w14:paraId="50F732BB" w14:textId="35280459" w:rsidR="00DD2290" w:rsidRPr="00E53C82" w:rsidRDefault="00DD2290" w:rsidP="00DD2290">
      <w:pPr>
        <w:rPr>
          <w:rFonts w:cstheme="minorHAnsi"/>
          <w:b/>
          <w:lang w:val="en-IN"/>
        </w:rPr>
      </w:pPr>
      <w:r w:rsidRPr="00E53C82">
        <w:rPr>
          <w:rFonts w:cstheme="minorHAnsi"/>
          <w:lang w:val="en-IN"/>
        </w:rPr>
        <w:t>You retain various rights in respect of your data, even once you have given it to us. These are described in more detail below.</w:t>
      </w:r>
    </w:p>
    <w:p w14:paraId="7BF764F4" w14:textId="0FD3C1CD" w:rsidR="00DD2290" w:rsidRPr="00E53C82" w:rsidRDefault="00EF10A9" w:rsidP="00DD2290">
      <w:pPr>
        <w:pStyle w:val="ListParagraph"/>
        <w:numPr>
          <w:ilvl w:val="0"/>
          <w:numId w:val="12"/>
        </w:numPr>
        <w:jc w:val="both"/>
        <w:rPr>
          <w:rFonts w:cstheme="minorHAnsi"/>
          <w:lang w:val="en-IN"/>
        </w:rPr>
      </w:pPr>
      <w:r>
        <w:rPr>
          <w:rFonts w:cstheme="minorHAnsi"/>
          <w:lang w:val="en-IN"/>
        </w:rPr>
        <w:t xml:space="preserve">Writer </w:t>
      </w:r>
      <w:r w:rsidR="00D7663E">
        <w:rPr>
          <w:rFonts w:cstheme="minorHAnsi"/>
          <w:lang w:val="en-IN"/>
        </w:rPr>
        <w:t>Relocations</w:t>
      </w:r>
      <w:r>
        <w:rPr>
          <w:rFonts w:cstheme="minorHAnsi"/>
          <w:lang w:val="en-IN"/>
        </w:rPr>
        <w:t>.</w:t>
      </w:r>
      <w:r w:rsidR="00DD2290" w:rsidRPr="00E53C82">
        <w:rPr>
          <w:rFonts w:cstheme="minorHAnsi"/>
          <w:lang w:val="en-IN"/>
        </w:rPr>
        <w:t xml:space="preserve"> provides data subjects with an option to withdraw consent.</w:t>
      </w:r>
    </w:p>
    <w:p w14:paraId="5CE8E345" w14:textId="49BE9EFA" w:rsidR="00DD2290" w:rsidRPr="00E53C82" w:rsidRDefault="00EF10A9" w:rsidP="00DD2290">
      <w:pPr>
        <w:pStyle w:val="ListParagraph"/>
        <w:numPr>
          <w:ilvl w:val="0"/>
          <w:numId w:val="12"/>
        </w:numPr>
        <w:jc w:val="both"/>
        <w:rPr>
          <w:rFonts w:cstheme="minorHAnsi"/>
          <w:lang w:val="en-IN"/>
        </w:rPr>
      </w:pPr>
      <w:r>
        <w:rPr>
          <w:rFonts w:cstheme="minorHAnsi"/>
          <w:lang w:val="en-IN"/>
        </w:rPr>
        <w:t xml:space="preserve">Writer </w:t>
      </w:r>
      <w:r w:rsidR="00D7663E">
        <w:rPr>
          <w:rFonts w:cstheme="minorHAnsi"/>
          <w:lang w:val="en-IN"/>
        </w:rPr>
        <w:t>Relocations</w:t>
      </w:r>
      <w:r w:rsidR="00DD2290" w:rsidRPr="00E53C82">
        <w:rPr>
          <w:rFonts w:cstheme="minorHAnsi"/>
          <w:lang w:val="en-IN"/>
        </w:rPr>
        <w:t xml:space="preserve"> provides data subjects with an option to erase their personal information </w:t>
      </w:r>
    </w:p>
    <w:p w14:paraId="6D63A701" w14:textId="78B41685" w:rsidR="00DD2290" w:rsidRPr="00E53C82" w:rsidRDefault="00EF10A9" w:rsidP="00DD2290">
      <w:pPr>
        <w:pStyle w:val="ListParagraph"/>
        <w:numPr>
          <w:ilvl w:val="0"/>
          <w:numId w:val="12"/>
        </w:numPr>
        <w:jc w:val="both"/>
        <w:rPr>
          <w:rFonts w:cstheme="minorHAnsi"/>
          <w:lang w:val="en-IN"/>
        </w:rPr>
      </w:pPr>
      <w:r>
        <w:rPr>
          <w:rFonts w:cstheme="minorHAnsi"/>
          <w:lang w:val="en-IN"/>
        </w:rPr>
        <w:t xml:space="preserve">Writer </w:t>
      </w:r>
      <w:r w:rsidR="00D7663E">
        <w:rPr>
          <w:rFonts w:cstheme="minorHAnsi"/>
          <w:lang w:val="en-IN"/>
        </w:rPr>
        <w:t>Relocations</w:t>
      </w:r>
      <w:r w:rsidR="00DD2290" w:rsidRPr="00E53C82">
        <w:rPr>
          <w:rFonts w:cstheme="minorHAnsi"/>
          <w:lang w:val="en-IN"/>
        </w:rPr>
        <w:t xml:space="preserve"> provides</w:t>
      </w:r>
      <w:r w:rsidR="00DD2290" w:rsidRPr="00E53C82">
        <w:rPr>
          <w:rFonts w:cstheme="minorHAnsi"/>
          <w:b/>
          <w:lang w:val="en-IN"/>
        </w:rPr>
        <w:t xml:space="preserve"> </w:t>
      </w:r>
      <w:r w:rsidR="00DD2290" w:rsidRPr="00E53C82">
        <w:rPr>
          <w:rFonts w:cstheme="minorHAnsi"/>
          <w:lang w:val="en-IN"/>
        </w:rPr>
        <w:t xml:space="preserve">data subjects with an option to restrict the processing of their personal information. This means that </w:t>
      </w:r>
      <w:r>
        <w:rPr>
          <w:rFonts w:cstheme="minorHAnsi"/>
          <w:lang w:val="en-IN"/>
        </w:rPr>
        <w:t xml:space="preserve">Writer </w:t>
      </w:r>
      <w:r w:rsidR="00D7663E">
        <w:rPr>
          <w:rFonts w:cstheme="minorHAnsi"/>
          <w:lang w:val="en-IN"/>
        </w:rPr>
        <w:t>Relocations</w:t>
      </w:r>
      <w:r w:rsidR="00DD2290" w:rsidRPr="00E53C82">
        <w:rPr>
          <w:rFonts w:cstheme="minorHAnsi"/>
          <w:lang w:val="en-IN"/>
        </w:rPr>
        <w:t xml:space="preserve"> can only continue to store data subject’s data and will not be able to carry out any further processing activities with it until either</w:t>
      </w:r>
    </w:p>
    <w:p w14:paraId="230AC282" w14:textId="77777777" w:rsidR="00DD2290" w:rsidRPr="00E53C82" w:rsidRDefault="00DD2290" w:rsidP="00DD2290">
      <w:pPr>
        <w:pStyle w:val="ListParagraph"/>
        <w:numPr>
          <w:ilvl w:val="1"/>
          <w:numId w:val="12"/>
        </w:numPr>
        <w:jc w:val="both"/>
        <w:rPr>
          <w:rFonts w:cstheme="minorHAnsi"/>
          <w:lang w:val="en-IN"/>
        </w:rPr>
      </w:pPr>
      <w:r w:rsidRPr="00E53C82">
        <w:rPr>
          <w:rFonts w:cstheme="minorHAnsi"/>
          <w:lang w:val="en-IN"/>
        </w:rPr>
        <w:t>Data subject provides consent</w:t>
      </w:r>
    </w:p>
    <w:p w14:paraId="6ED4B37D" w14:textId="77777777" w:rsidR="00DD2290" w:rsidRPr="00E53C82" w:rsidRDefault="00DD2290" w:rsidP="00DD2290">
      <w:pPr>
        <w:pStyle w:val="ListParagraph"/>
        <w:numPr>
          <w:ilvl w:val="1"/>
          <w:numId w:val="12"/>
        </w:numPr>
        <w:jc w:val="both"/>
        <w:rPr>
          <w:rFonts w:cstheme="minorHAnsi"/>
          <w:lang w:val="en-IN"/>
        </w:rPr>
      </w:pPr>
      <w:r w:rsidRPr="00E53C82">
        <w:rPr>
          <w:rFonts w:cstheme="minorHAnsi"/>
          <w:lang w:val="en-IN"/>
        </w:rPr>
        <w:t>Exercise or defence of legal claims or for the protection of the rights of another natural or legal person or for reasons of important public interest of the Union or of a Member State</w:t>
      </w:r>
    </w:p>
    <w:p w14:paraId="70F6C070" w14:textId="7CF3C833" w:rsidR="00DD2290" w:rsidRPr="00E53C82" w:rsidRDefault="00EF10A9" w:rsidP="00DD2290">
      <w:pPr>
        <w:pStyle w:val="ListParagraph"/>
        <w:numPr>
          <w:ilvl w:val="0"/>
          <w:numId w:val="12"/>
        </w:numPr>
        <w:jc w:val="both"/>
        <w:rPr>
          <w:rFonts w:cstheme="minorHAnsi"/>
          <w:lang w:val="en-IN"/>
        </w:rPr>
      </w:pPr>
      <w:r>
        <w:rPr>
          <w:rFonts w:cstheme="minorHAnsi"/>
          <w:lang w:val="en-IN"/>
        </w:rPr>
        <w:t xml:space="preserve">Writer </w:t>
      </w:r>
      <w:r w:rsidR="00D7663E">
        <w:rPr>
          <w:rFonts w:cstheme="minorHAnsi"/>
          <w:lang w:val="en-IN"/>
        </w:rPr>
        <w:t>Relocations</w:t>
      </w:r>
      <w:r w:rsidR="00DD2290" w:rsidRPr="00E53C82">
        <w:rPr>
          <w:rFonts w:cstheme="minorHAnsi"/>
          <w:lang w:val="en-IN"/>
        </w:rPr>
        <w:t xml:space="preserve"> provides data subjects an option for porting their personal data. To allow data subjects to do so, </w:t>
      </w:r>
      <w:r>
        <w:rPr>
          <w:rFonts w:cstheme="minorHAnsi"/>
          <w:lang w:val="en-IN"/>
        </w:rPr>
        <w:t xml:space="preserve">Writer </w:t>
      </w:r>
      <w:r w:rsidR="00D7663E">
        <w:rPr>
          <w:rFonts w:cstheme="minorHAnsi"/>
          <w:lang w:val="en-IN"/>
        </w:rPr>
        <w:t>Relocations</w:t>
      </w:r>
      <w:r w:rsidR="00DD2290" w:rsidRPr="00E53C82">
        <w:rPr>
          <w:rFonts w:cstheme="minorHAnsi"/>
          <w:lang w:val="en-IN"/>
        </w:rPr>
        <w:t xml:space="preserve"> will provide data subjects with their personal information in a commonly used machine-readable format that is password-protected so that you can transfer the data to another online platform.</w:t>
      </w:r>
    </w:p>
    <w:p w14:paraId="7B700421" w14:textId="2F545952" w:rsidR="00DD2290" w:rsidRPr="00E53C82" w:rsidRDefault="00EF10A9" w:rsidP="004504D5">
      <w:pPr>
        <w:pStyle w:val="ListParagraph"/>
        <w:numPr>
          <w:ilvl w:val="0"/>
          <w:numId w:val="12"/>
        </w:numPr>
        <w:spacing w:after="0"/>
        <w:jc w:val="both"/>
        <w:rPr>
          <w:rFonts w:cstheme="minorHAnsi"/>
          <w:lang w:val="en-IN"/>
        </w:rPr>
      </w:pPr>
      <w:r>
        <w:rPr>
          <w:rFonts w:cstheme="minorHAnsi"/>
          <w:lang w:val="en-IN"/>
        </w:rPr>
        <w:t xml:space="preserve">Writer </w:t>
      </w:r>
      <w:r w:rsidR="00D7663E">
        <w:rPr>
          <w:rFonts w:cstheme="minorHAnsi"/>
          <w:lang w:val="en-IN"/>
        </w:rPr>
        <w:t>Relocations</w:t>
      </w:r>
      <w:r w:rsidR="00DD2290" w:rsidRPr="00E53C82">
        <w:rPr>
          <w:rFonts w:cstheme="minorHAnsi"/>
          <w:lang w:val="en-IN"/>
        </w:rPr>
        <w:t xml:space="preserve"> provides data subjects an option to lodge a complaint with their local supervisory authority. </w:t>
      </w:r>
    </w:p>
    <w:p w14:paraId="697822EE" w14:textId="77777777" w:rsidR="004504D5" w:rsidRPr="004504D5" w:rsidRDefault="004504D5" w:rsidP="004504D5">
      <w:pPr>
        <w:spacing w:after="0"/>
        <w:ind w:left="360"/>
        <w:jc w:val="both"/>
        <w:rPr>
          <w:rFonts w:cstheme="minorHAnsi"/>
          <w:sz w:val="24"/>
          <w:szCs w:val="24"/>
          <w:lang w:val="en-IN"/>
        </w:rPr>
      </w:pPr>
    </w:p>
    <w:p w14:paraId="32AE14C4" w14:textId="5F66EB6C" w:rsidR="00A14086" w:rsidRDefault="00A14086" w:rsidP="004504D5">
      <w:pPr>
        <w:pStyle w:val="ListParagraph"/>
        <w:numPr>
          <w:ilvl w:val="0"/>
          <w:numId w:val="8"/>
        </w:numPr>
        <w:spacing w:after="0"/>
        <w:rPr>
          <w:rFonts w:cstheme="minorHAnsi"/>
          <w:b/>
          <w:sz w:val="24"/>
          <w:szCs w:val="24"/>
          <w:lang w:val="en-IN"/>
        </w:rPr>
      </w:pPr>
      <w:r>
        <w:rPr>
          <w:rFonts w:cstheme="minorHAnsi"/>
          <w:b/>
          <w:sz w:val="24"/>
          <w:szCs w:val="24"/>
          <w:lang w:val="en-IN"/>
        </w:rPr>
        <w:t xml:space="preserve">Cross Border Data Transfer </w:t>
      </w:r>
    </w:p>
    <w:p w14:paraId="0A62709E" w14:textId="00683834" w:rsidR="00A14086" w:rsidRDefault="00A14086" w:rsidP="00A14086">
      <w:pPr>
        <w:spacing w:after="0"/>
        <w:rPr>
          <w:rFonts w:cstheme="minorHAnsi"/>
          <w:lang w:val="en-IN"/>
        </w:rPr>
      </w:pPr>
      <w:r w:rsidRPr="00E53C82">
        <w:rPr>
          <w:rFonts w:cstheme="minorHAnsi"/>
          <w:lang w:val="en-IN"/>
        </w:rPr>
        <w:t xml:space="preserve">Any data transfers to the </w:t>
      </w:r>
      <w:r w:rsidR="00E53C82" w:rsidRPr="00E53C82">
        <w:rPr>
          <w:rFonts w:cstheme="minorHAnsi"/>
          <w:lang w:val="en-IN"/>
        </w:rPr>
        <w:t>third countries</w:t>
      </w:r>
      <w:r w:rsidRPr="00E53C82">
        <w:rPr>
          <w:rFonts w:cstheme="minorHAnsi"/>
          <w:lang w:val="en-IN"/>
        </w:rPr>
        <w:t xml:space="preserve"> will be made only after taking the explicit consent of the data subject</w:t>
      </w:r>
      <w:r w:rsidR="00E53C82" w:rsidRPr="00E53C82">
        <w:rPr>
          <w:rFonts w:cstheme="minorHAnsi"/>
          <w:lang w:val="en-IN"/>
        </w:rPr>
        <w:t xml:space="preserve"> or if the employer of the data subject has provided consent</w:t>
      </w:r>
      <w:r w:rsidRPr="00E53C82">
        <w:rPr>
          <w:rFonts w:cstheme="minorHAnsi"/>
          <w:lang w:val="en-IN"/>
        </w:rPr>
        <w:t xml:space="preserve">. </w:t>
      </w:r>
      <w:r w:rsidR="00EF10A9">
        <w:rPr>
          <w:rFonts w:cstheme="minorHAnsi"/>
          <w:lang w:val="en-IN"/>
        </w:rPr>
        <w:t xml:space="preserve">Writer </w:t>
      </w:r>
      <w:r w:rsidR="00D7663E">
        <w:rPr>
          <w:rFonts w:cstheme="minorHAnsi"/>
          <w:lang w:val="en-IN"/>
        </w:rPr>
        <w:t xml:space="preserve">Relocations </w:t>
      </w:r>
      <w:r w:rsidRPr="00E53C82">
        <w:rPr>
          <w:rFonts w:cstheme="minorHAnsi"/>
          <w:lang w:val="en-IN"/>
        </w:rPr>
        <w:t xml:space="preserve">might not take consent from the data subjects if feels that such transfers are essential to protect the vital interests of the data subject or it must be made available to the legal or regulatory body. However, data subjects will be informed in case of such transfers. </w:t>
      </w:r>
    </w:p>
    <w:p w14:paraId="47E6B1D7" w14:textId="7841532D" w:rsidR="00BF1240" w:rsidRDefault="00BF1240" w:rsidP="00A14086">
      <w:pPr>
        <w:spacing w:after="0"/>
        <w:rPr>
          <w:rFonts w:cstheme="minorHAnsi"/>
          <w:lang w:val="en-IN"/>
        </w:rPr>
      </w:pPr>
    </w:p>
    <w:p w14:paraId="4EE01DC0" w14:textId="3940DF35" w:rsidR="00BF1240" w:rsidRDefault="00BF1240">
      <w:pPr>
        <w:rPr>
          <w:rFonts w:cstheme="minorHAnsi"/>
          <w:b/>
          <w:sz w:val="24"/>
          <w:szCs w:val="24"/>
          <w:lang w:val="en-IN"/>
        </w:rPr>
      </w:pPr>
    </w:p>
    <w:p w14:paraId="608896CA" w14:textId="736D9AFF" w:rsidR="00BF1240" w:rsidRPr="00BF1240" w:rsidRDefault="00BF1240" w:rsidP="00BF1240">
      <w:pPr>
        <w:pStyle w:val="ListParagraph"/>
        <w:numPr>
          <w:ilvl w:val="0"/>
          <w:numId w:val="8"/>
        </w:numPr>
        <w:spacing w:after="0"/>
        <w:rPr>
          <w:rFonts w:cstheme="minorHAnsi"/>
          <w:b/>
          <w:sz w:val="24"/>
          <w:szCs w:val="24"/>
          <w:lang w:val="en-IN"/>
        </w:rPr>
      </w:pPr>
      <w:r w:rsidRPr="00BF1240">
        <w:rPr>
          <w:rFonts w:cstheme="minorHAnsi"/>
          <w:b/>
          <w:sz w:val="24"/>
          <w:szCs w:val="24"/>
          <w:lang w:val="en-IN"/>
        </w:rPr>
        <w:t>Security of Personal Information</w:t>
      </w:r>
    </w:p>
    <w:p w14:paraId="730DAA2E" w14:textId="4297202A" w:rsidR="00BF1240" w:rsidRPr="00BF1240" w:rsidRDefault="00EF10A9" w:rsidP="00BF1240">
      <w:pPr>
        <w:spacing w:after="0"/>
        <w:rPr>
          <w:rFonts w:cstheme="minorHAnsi"/>
          <w:lang w:val="en-IN"/>
        </w:rPr>
      </w:pPr>
      <w:r>
        <w:rPr>
          <w:rFonts w:cstheme="minorHAnsi"/>
          <w:lang w:val="en-IN"/>
        </w:rPr>
        <w:t xml:space="preserve">Writer </w:t>
      </w:r>
      <w:r w:rsidR="00D7663E">
        <w:rPr>
          <w:rFonts w:cstheme="minorHAnsi"/>
          <w:lang w:val="en-IN"/>
        </w:rPr>
        <w:t>Relocations</w:t>
      </w:r>
      <w:r w:rsidR="00BF1240" w:rsidRPr="00BF1240">
        <w:rPr>
          <w:rFonts w:cstheme="minorHAnsi"/>
          <w:lang w:val="en-IN"/>
        </w:rPr>
        <w:t xml:space="preserve"> is committed to protecting your personal information. We use a variety of security technologies to help guard against unauthorized access, use, or disclosure.</w:t>
      </w:r>
    </w:p>
    <w:p w14:paraId="6E46AF01" w14:textId="77777777" w:rsidR="00BF1240" w:rsidRPr="00BF1240" w:rsidRDefault="00BF1240" w:rsidP="00BF1240">
      <w:pPr>
        <w:spacing w:after="0"/>
        <w:rPr>
          <w:rFonts w:cstheme="minorHAnsi"/>
          <w:lang w:val="en-IN"/>
        </w:rPr>
      </w:pPr>
    </w:p>
    <w:p w14:paraId="7D20EFE3" w14:textId="28B4A2CA" w:rsidR="00BF1240" w:rsidRPr="00E53C82" w:rsidRDefault="00BF1240" w:rsidP="00BF1240">
      <w:pPr>
        <w:spacing w:after="0"/>
        <w:rPr>
          <w:rFonts w:cstheme="minorHAnsi"/>
          <w:lang w:val="en-IN"/>
        </w:rPr>
      </w:pPr>
      <w:r w:rsidRPr="00BF1240">
        <w:rPr>
          <w:rFonts w:cstheme="minorHAnsi"/>
          <w:lang w:val="en-IN"/>
        </w:rPr>
        <w:t>For example, we store the information you provide on computer systems in controlled facilities with strictly limited access. When we transmit highly confidential information (such as a credit card number) over the Internet, we protect it through 128-bit encryption.</w:t>
      </w:r>
    </w:p>
    <w:p w14:paraId="1190C875" w14:textId="77777777" w:rsidR="00A14086" w:rsidRPr="00A14086" w:rsidRDefault="00A14086" w:rsidP="00A14086">
      <w:pPr>
        <w:spacing w:after="0"/>
        <w:rPr>
          <w:rFonts w:cstheme="minorHAnsi"/>
          <w:sz w:val="24"/>
          <w:szCs w:val="24"/>
          <w:lang w:val="en-IN"/>
        </w:rPr>
      </w:pPr>
    </w:p>
    <w:p w14:paraId="25A83F89" w14:textId="06F13A89" w:rsidR="00DD2290" w:rsidRPr="00E53C82" w:rsidRDefault="00DD2290" w:rsidP="00E53C82">
      <w:pPr>
        <w:spacing w:after="0"/>
        <w:rPr>
          <w:rFonts w:cstheme="minorHAnsi"/>
          <w:b/>
          <w:sz w:val="24"/>
          <w:szCs w:val="24"/>
          <w:lang w:val="en-IN"/>
        </w:rPr>
      </w:pPr>
      <w:r w:rsidRPr="00E53C82">
        <w:rPr>
          <w:rFonts w:cstheme="minorHAnsi"/>
          <w:b/>
          <w:sz w:val="24"/>
          <w:szCs w:val="24"/>
          <w:lang w:val="en-IN"/>
        </w:rPr>
        <w:t>Annexure – 1</w:t>
      </w:r>
    </w:p>
    <w:p w14:paraId="429A42A9" w14:textId="3AB9BA88" w:rsidR="00DD2290" w:rsidRPr="00E53C82" w:rsidRDefault="00DD2290" w:rsidP="00DD2290">
      <w:pPr>
        <w:jc w:val="both"/>
        <w:rPr>
          <w:rFonts w:cstheme="minorHAnsi"/>
          <w:u w:val="single"/>
          <w:lang w:val="en-IN"/>
        </w:rPr>
      </w:pPr>
      <w:r w:rsidRPr="00E53C82">
        <w:rPr>
          <w:rFonts w:cstheme="minorHAnsi"/>
          <w:u w:val="single"/>
          <w:lang w:val="en-IN"/>
        </w:rPr>
        <w:t xml:space="preserve">How to contact </w:t>
      </w:r>
      <w:r w:rsidR="00D7663E">
        <w:rPr>
          <w:rFonts w:cstheme="minorHAnsi"/>
          <w:u w:val="single"/>
          <w:lang w:val="en-IN"/>
        </w:rPr>
        <w:t xml:space="preserve">the SBU – Writer Relocations of </w:t>
      </w:r>
      <w:r w:rsidR="00EF10A9">
        <w:rPr>
          <w:rFonts w:cstheme="minorHAnsi"/>
          <w:u w:val="single"/>
          <w:lang w:val="en-IN"/>
        </w:rPr>
        <w:t xml:space="preserve">Writer Business Services </w:t>
      </w:r>
      <w:proofErr w:type="spellStart"/>
      <w:r w:rsidR="00EF10A9">
        <w:rPr>
          <w:rFonts w:cstheme="minorHAnsi"/>
          <w:u w:val="single"/>
          <w:lang w:val="en-IN"/>
        </w:rPr>
        <w:t>Pvt.</w:t>
      </w:r>
      <w:proofErr w:type="spellEnd"/>
      <w:r w:rsidR="00EF10A9">
        <w:rPr>
          <w:rFonts w:cstheme="minorHAnsi"/>
          <w:u w:val="single"/>
          <w:lang w:val="en-IN"/>
        </w:rPr>
        <w:t xml:space="preserve"> Ltd.</w:t>
      </w:r>
      <w:r w:rsidRPr="00E53C82">
        <w:rPr>
          <w:rFonts w:cstheme="minorHAnsi"/>
          <w:u w:val="single"/>
          <w:lang w:val="en-IN"/>
        </w:rPr>
        <w:t xml:space="preserve">: </w:t>
      </w:r>
    </w:p>
    <w:p w14:paraId="790B9DE4" w14:textId="024A94F8" w:rsidR="00DD2290" w:rsidRPr="00E53C82" w:rsidRDefault="00DD2290" w:rsidP="00DD2290">
      <w:pPr>
        <w:jc w:val="both"/>
        <w:rPr>
          <w:rFonts w:cstheme="minorHAnsi"/>
          <w:lang w:val="en-IN"/>
        </w:rPr>
      </w:pPr>
      <w:r w:rsidRPr="00E53C82">
        <w:rPr>
          <w:rFonts w:cstheme="minorHAnsi"/>
          <w:u w:val="single"/>
          <w:lang w:val="en-IN"/>
        </w:rPr>
        <w:t>India</w:t>
      </w:r>
      <w:r w:rsidRPr="00E53C82">
        <w:rPr>
          <w:rFonts w:cstheme="minorHAnsi"/>
          <w:lang w:val="en-IN"/>
        </w:rPr>
        <w:t>:</w:t>
      </w:r>
    </w:p>
    <w:p w14:paraId="27793C91" w14:textId="6BDD173D" w:rsidR="00DD2290" w:rsidRPr="00E53C82" w:rsidRDefault="00E53C82" w:rsidP="00DD2290">
      <w:pPr>
        <w:jc w:val="both"/>
        <w:rPr>
          <w:rFonts w:cstheme="minorHAnsi"/>
          <w:lang w:val="en-IN"/>
        </w:rPr>
      </w:pPr>
      <w:r w:rsidRPr="00E53C82">
        <w:rPr>
          <w:rFonts w:cstheme="minorHAnsi"/>
          <w:u w:val="single"/>
          <w:lang w:val="en-IN"/>
        </w:rPr>
        <w:t>Address</w:t>
      </w:r>
      <w:r w:rsidRPr="00E53C82">
        <w:rPr>
          <w:rFonts w:cstheme="minorHAnsi"/>
          <w:lang w:val="en-IN"/>
        </w:rPr>
        <w:t xml:space="preserve">: 105, </w:t>
      </w:r>
      <w:proofErr w:type="spellStart"/>
      <w:r w:rsidRPr="00E53C82">
        <w:rPr>
          <w:rFonts w:cstheme="minorHAnsi"/>
          <w:lang w:val="en-IN"/>
        </w:rPr>
        <w:t>Dr.</w:t>
      </w:r>
      <w:proofErr w:type="spellEnd"/>
      <w:r w:rsidRPr="00E53C82">
        <w:rPr>
          <w:rFonts w:cstheme="minorHAnsi"/>
          <w:lang w:val="en-IN"/>
        </w:rPr>
        <w:t xml:space="preserve"> Ambedkar Road Mumbai – 400033</w:t>
      </w:r>
    </w:p>
    <w:p w14:paraId="7ECA744D" w14:textId="7643FFE6" w:rsidR="001C2E6F" w:rsidRPr="00E53C82" w:rsidRDefault="00E53C82" w:rsidP="001C2E6F">
      <w:pPr>
        <w:jc w:val="both"/>
        <w:rPr>
          <w:rFonts w:cstheme="minorHAnsi"/>
          <w:lang w:val="en-IN"/>
        </w:rPr>
      </w:pPr>
      <w:r w:rsidRPr="00E53C82">
        <w:rPr>
          <w:rFonts w:cstheme="minorHAnsi"/>
          <w:u w:val="single"/>
          <w:lang w:val="en-IN"/>
        </w:rPr>
        <w:t>Email</w:t>
      </w:r>
      <w:r w:rsidRPr="00E53C82">
        <w:rPr>
          <w:rFonts w:cstheme="minorHAnsi"/>
          <w:lang w:val="en-IN"/>
        </w:rPr>
        <w:t>: writer.relo@writerrelocations.com</w:t>
      </w:r>
    </w:p>
    <w:p w14:paraId="6BEC531B" w14:textId="02CC9DB2" w:rsidR="001C2E6F" w:rsidRPr="004504D5" w:rsidRDefault="001C2E6F" w:rsidP="001C2E6F">
      <w:pPr>
        <w:jc w:val="both"/>
        <w:rPr>
          <w:rFonts w:cstheme="minorHAnsi"/>
          <w:b/>
          <w:sz w:val="24"/>
          <w:szCs w:val="24"/>
          <w:lang w:val="en-IN"/>
        </w:rPr>
      </w:pPr>
      <w:r w:rsidRPr="004504D5">
        <w:rPr>
          <w:rFonts w:cstheme="minorHAnsi"/>
          <w:b/>
          <w:sz w:val="24"/>
          <w:szCs w:val="24"/>
          <w:lang w:val="en-IN"/>
        </w:rPr>
        <w:t xml:space="preserve">Annexure – 2 </w:t>
      </w:r>
    </w:p>
    <w:p w14:paraId="643D1437" w14:textId="77777777" w:rsidR="001C2E6F" w:rsidRPr="00E53C82" w:rsidRDefault="001C2E6F" w:rsidP="001C2E6F">
      <w:pPr>
        <w:jc w:val="both"/>
        <w:rPr>
          <w:rFonts w:cstheme="minorHAnsi"/>
          <w:lang w:val="en-IN"/>
        </w:rPr>
      </w:pPr>
      <w:r w:rsidRPr="00E53C82">
        <w:rPr>
          <w:rFonts w:cstheme="minorHAnsi"/>
          <w:lang w:val="en-IN"/>
        </w:rPr>
        <w:t xml:space="preserve">Supervisory Authority: Information Commissioner officer </w:t>
      </w:r>
    </w:p>
    <w:p w14:paraId="273866DA" w14:textId="1BD17181" w:rsidR="001C2E6F" w:rsidRPr="00E53C82" w:rsidRDefault="001C2E6F" w:rsidP="001C2E6F">
      <w:pPr>
        <w:jc w:val="both"/>
        <w:rPr>
          <w:rFonts w:cstheme="minorHAnsi"/>
          <w:lang w:val="en-IN"/>
        </w:rPr>
      </w:pPr>
      <w:r w:rsidRPr="00E53C82">
        <w:rPr>
          <w:rFonts w:cstheme="minorHAnsi"/>
          <w:lang w:val="en-IN"/>
        </w:rPr>
        <w:t xml:space="preserve">Email: </w:t>
      </w:r>
      <w:hyperlink r:id="rId9" w:history="1">
        <w:r w:rsidRPr="00E53C82">
          <w:rPr>
            <w:rStyle w:val="Hyperlink"/>
            <w:rFonts w:cstheme="minorHAnsi"/>
            <w:lang w:val="en-IN"/>
          </w:rPr>
          <w:t>casework@ico.org.uk</w:t>
        </w:r>
      </w:hyperlink>
    </w:p>
    <w:p w14:paraId="7F2DCF51" w14:textId="446FF781" w:rsidR="001C2E6F" w:rsidRPr="004504D5" w:rsidRDefault="001C2E6F" w:rsidP="001C2E6F">
      <w:pPr>
        <w:jc w:val="both"/>
        <w:rPr>
          <w:rFonts w:cstheme="minorHAnsi"/>
          <w:b/>
          <w:sz w:val="24"/>
          <w:szCs w:val="24"/>
          <w:lang w:val="en-IN"/>
        </w:rPr>
      </w:pPr>
      <w:r w:rsidRPr="004504D5">
        <w:rPr>
          <w:rFonts w:cstheme="minorHAnsi"/>
          <w:b/>
          <w:sz w:val="24"/>
          <w:szCs w:val="24"/>
          <w:lang w:val="en-IN"/>
        </w:rPr>
        <w:t>Annexure – 3</w:t>
      </w:r>
    </w:p>
    <w:p w14:paraId="1B77647E" w14:textId="77777777" w:rsidR="001C2E6F" w:rsidRPr="00E53C82" w:rsidRDefault="001C2E6F" w:rsidP="001C2E6F">
      <w:pPr>
        <w:jc w:val="both"/>
        <w:rPr>
          <w:rFonts w:cstheme="minorHAnsi"/>
          <w:u w:val="single"/>
          <w:lang w:val="en-IN"/>
        </w:rPr>
      </w:pPr>
      <w:r w:rsidRPr="00E53C82">
        <w:rPr>
          <w:rFonts w:cstheme="minorHAnsi"/>
          <w:u w:val="single"/>
          <w:lang w:val="en-IN"/>
        </w:rPr>
        <w:t>Data Protection Officer Details</w:t>
      </w:r>
    </w:p>
    <w:p w14:paraId="4E56F83C" w14:textId="61BEF4F5" w:rsidR="001C2E6F" w:rsidRPr="00E53C82" w:rsidRDefault="001C2E6F" w:rsidP="001C2E6F">
      <w:pPr>
        <w:jc w:val="both"/>
        <w:rPr>
          <w:rFonts w:cstheme="minorHAnsi"/>
          <w:lang w:val="en-IN"/>
        </w:rPr>
      </w:pPr>
      <w:r w:rsidRPr="00E53C82">
        <w:rPr>
          <w:rFonts w:cstheme="minorHAnsi"/>
          <w:lang w:val="en-IN"/>
        </w:rPr>
        <w:t xml:space="preserve">Name: </w:t>
      </w:r>
      <w:del w:id="4" w:author="Poonam Amar Bansode" w:date="2021-12-15T17:44:00Z">
        <w:r w:rsidR="007026DF" w:rsidDel="003753D1">
          <w:rPr>
            <w:rFonts w:cstheme="minorHAnsi"/>
            <w:lang w:val="en-IN"/>
          </w:rPr>
          <w:delText>Huzefa Bangdiwala</w:delText>
        </w:r>
      </w:del>
      <w:ins w:id="5" w:author="Poonam Amar Bansode" w:date="2021-12-15T17:44:00Z">
        <w:r w:rsidR="003753D1">
          <w:rPr>
            <w:rFonts w:cstheme="minorHAnsi"/>
            <w:lang w:val="en-IN"/>
          </w:rPr>
          <w:t>Poonam. Bansode</w:t>
        </w:r>
      </w:ins>
    </w:p>
    <w:p w14:paraId="4ABA661D" w14:textId="1D293E56" w:rsidR="001C2E6F" w:rsidRDefault="001C2E6F" w:rsidP="00DD2290">
      <w:pPr>
        <w:jc w:val="both"/>
        <w:rPr>
          <w:rFonts w:cstheme="minorHAnsi"/>
          <w:lang w:val="en-IN"/>
        </w:rPr>
      </w:pPr>
      <w:r w:rsidRPr="00E53C82">
        <w:rPr>
          <w:rFonts w:cstheme="minorHAnsi"/>
          <w:lang w:val="en-IN"/>
        </w:rPr>
        <w:t xml:space="preserve">Email: </w:t>
      </w:r>
      <w:del w:id="6" w:author="Poonam Amar Bansode" w:date="2021-12-15T17:45:00Z">
        <w:r w:rsidR="007026DF" w:rsidDel="003753D1">
          <w:rPr>
            <w:rFonts w:cstheme="minorHAnsi"/>
            <w:lang w:val="en-IN"/>
          </w:rPr>
          <w:delText>huz.ban@writerrelocations.com</w:delText>
        </w:r>
      </w:del>
      <w:ins w:id="7" w:author="Poonam Amar Bansode" w:date="2021-12-15T17:45:00Z">
        <w:r w:rsidR="003753D1">
          <w:rPr>
            <w:rFonts w:cstheme="minorHAnsi"/>
            <w:lang w:val="en-IN"/>
          </w:rPr>
          <w:t>Poonam.gholap@writerrelocations.com</w:t>
        </w:r>
      </w:ins>
    </w:p>
    <w:p w14:paraId="008DE56E" w14:textId="77777777" w:rsidR="00DD6479" w:rsidRPr="004504D5" w:rsidRDefault="00DD6479" w:rsidP="00DD6479">
      <w:pPr>
        <w:jc w:val="both"/>
        <w:rPr>
          <w:rFonts w:cstheme="minorHAnsi"/>
          <w:b/>
          <w:sz w:val="24"/>
          <w:szCs w:val="24"/>
          <w:lang w:val="en-IN"/>
        </w:rPr>
      </w:pPr>
      <w:r w:rsidRPr="004504D5">
        <w:rPr>
          <w:rFonts w:cstheme="minorHAnsi"/>
          <w:b/>
          <w:sz w:val="24"/>
          <w:szCs w:val="24"/>
          <w:lang w:val="en-IN"/>
        </w:rPr>
        <w:t>Annexure – 3</w:t>
      </w:r>
    </w:p>
    <w:p w14:paraId="54B00B6E" w14:textId="1BF426F8" w:rsidR="00DD6479" w:rsidRDefault="00DD6479" w:rsidP="00DD2290">
      <w:pPr>
        <w:jc w:val="both"/>
        <w:rPr>
          <w:lang w:val="en-IN"/>
        </w:rPr>
      </w:pPr>
      <w:r>
        <w:rPr>
          <w:lang w:val="en-IN"/>
        </w:rPr>
        <w:t>List of documents of Photo and Address ID</w:t>
      </w:r>
    </w:p>
    <w:p w14:paraId="0087B52A" w14:textId="123ACEF7" w:rsidR="00DD6479" w:rsidRDefault="00DD6479" w:rsidP="00DD6479">
      <w:pPr>
        <w:pStyle w:val="ListParagraph"/>
        <w:numPr>
          <w:ilvl w:val="0"/>
          <w:numId w:val="17"/>
        </w:numPr>
        <w:jc w:val="both"/>
        <w:rPr>
          <w:rFonts w:cstheme="minorHAnsi"/>
          <w:lang w:val="en-IN"/>
        </w:rPr>
      </w:pPr>
      <w:r>
        <w:rPr>
          <w:rFonts w:cstheme="minorHAnsi"/>
          <w:lang w:val="en-IN"/>
        </w:rPr>
        <w:t>Passport</w:t>
      </w:r>
    </w:p>
    <w:p w14:paraId="2F6EA378" w14:textId="518B4E62" w:rsidR="00DD6479" w:rsidRDefault="00DD6479" w:rsidP="00DD6479">
      <w:pPr>
        <w:pStyle w:val="ListParagraph"/>
        <w:numPr>
          <w:ilvl w:val="0"/>
          <w:numId w:val="17"/>
        </w:numPr>
        <w:jc w:val="both"/>
        <w:rPr>
          <w:rFonts w:cstheme="minorHAnsi"/>
          <w:lang w:val="en-IN"/>
        </w:rPr>
      </w:pPr>
      <w:r>
        <w:rPr>
          <w:rFonts w:cstheme="minorHAnsi"/>
          <w:lang w:val="en-IN"/>
        </w:rPr>
        <w:t>Aadhar Card</w:t>
      </w:r>
    </w:p>
    <w:p w14:paraId="684AEC67" w14:textId="4074F585" w:rsidR="00DD6479" w:rsidRPr="00F8453F" w:rsidRDefault="004F00D6" w:rsidP="00F8453F">
      <w:pPr>
        <w:pStyle w:val="ListParagraph"/>
        <w:numPr>
          <w:ilvl w:val="0"/>
          <w:numId w:val="17"/>
        </w:numPr>
        <w:jc w:val="both"/>
        <w:rPr>
          <w:rFonts w:cstheme="minorHAnsi"/>
          <w:lang w:val="en-IN"/>
        </w:rPr>
      </w:pPr>
      <w:r>
        <w:rPr>
          <w:rFonts w:cstheme="minorHAnsi"/>
          <w:lang w:val="en-IN"/>
        </w:rPr>
        <w:t>Driving License</w:t>
      </w:r>
    </w:p>
    <w:p w14:paraId="2FC773BC" w14:textId="42B1F3A5" w:rsidR="005B42BE" w:rsidRPr="00F8453F" w:rsidRDefault="0090302E" w:rsidP="00DD2290">
      <w:pPr>
        <w:jc w:val="both"/>
        <w:rPr>
          <w:rFonts w:cstheme="minorHAnsi"/>
          <w:b/>
          <w:sz w:val="24"/>
          <w:szCs w:val="24"/>
          <w:lang w:val="en-IN"/>
        </w:rPr>
      </w:pPr>
      <w:r w:rsidRPr="00F8453F">
        <w:rPr>
          <w:rFonts w:cstheme="minorHAnsi"/>
          <w:b/>
          <w:sz w:val="24"/>
          <w:szCs w:val="24"/>
          <w:lang w:val="en-IN"/>
        </w:rPr>
        <w:t xml:space="preserve">Definitions </w:t>
      </w:r>
    </w:p>
    <w:p w14:paraId="685A31D6" w14:textId="1107C671" w:rsidR="00360075" w:rsidRDefault="00DF789A" w:rsidP="00DD2290">
      <w:pPr>
        <w:jc w:val="both"/>
        <w:rPr>
          <w:rFonts w:cstheme="minorHAnsi"/>
          <w:lang w:val="en-IN"/>
        </w:rPr>
      </w:pPr>
      <w:r w:rsidRPr="00F8453F">
        <w:rPr>
          <w:rFonts w:cstheme="minorHAnsi"/>
          <w:b/>
          <w:bCs/>
          <w:u w:val="single"/>
          <w:lang w:val="en-IN"/>
        </w:rPr>
        <w:t>Relocation:</w:t>
      </w:r>
      <w:r>
        <w:rPr>
          <w:rFonts w:cstheme="minorHAnsi"/>
          <w:lang w:val="en-IN"/>
        </w:rPr>
        <w:t xml:space="preserve"> Movement of </w:t>
      </w:r>
      <w:r w:rsidR="005B42BE">
        <w:rPr>
          <w:rFonts w:cstheme="minorHAnsi"/>
          <w:lang w:val="en-IN"/>
        </w:rPr>
        <w:t>Household Goods</w:t>
      </w:r>
      <w:r w:rsidR="00360075">
        <w:rPr>
          <w:rFonts w:cstheme="minorHAnsi"/>
          <w:lang w:val="en-IN"/>
        </w:rPr>
        <w:t xml:space="preserve"> including storage</w:t>
      </w:r>
      <w:r>
        <w:rPr>
          <w:rFonts w:cstheme="minorHAnsi"/>
          <w:lang w:val="en-IN"/>
        </w:rPr>
        <w:t xml:space="preserve"> and DSP services (look see trip, home search, settling in services, temporary accommodation assistance, lease renewals/novation, departure services, tenancy management,</w:t>
      </w:r>
      <w:r w:rsidR="00360075">
        <w:rPr>
          <w:rFonts w:cstheme="minorHAnsi"/>
          <w:lang w:val="en-IN"/>
        </w:rPr>
        <w:t xml:space="preserve"> expense management, cross culture training, school search</w:t>
      </w:r>
      <w:r>
        <w:rPr>
          <w:rFonts w:cstheme="minorHAnsi"/>
          <w:lang w:val="en-IN"/>
        </w:rPr>
        <w:t>)</w:t>
      </w:r>
    </w:p>
    <w:p w14:paraId="08AB4A29" w14:textId="77777777" w:rsidR="0090302E" w:rsidRPr="00F8453F" w:rsidRDefault="00360075" w:rsidP="00DD2290">
      <w:pPr>
        <w:jc w:val="both"/>
        <w:rPr>
          <w:rFonts w:cstheme="minorHAnsi"/>
          <w:b/>
          <w:bCs/>
          <w:lang w:val="en-IN"/>
        </w:rPr>
      </w:pPr>
      <w:r w:rsidRPr="00F8453F">
        <w:rPr>
          <w:rFonts w:cstheme="minorHAnsi"/>
          <w:b/>
          <w:bCs/>
          <w:u w:val="single"/>
          <w:lang w:val="en-IN"/>
        </w:rPr>
        <w:t>Immigration</w:t>
      </w:r>
      <w:r w:rsidRPr="00F8453F">
        <w:rPr>
          <w:rFonts w:cstheme="minorHAnsi"/>
          <w:b/>
          <w:bCs/>
          <w:lang w:val="en-IN"/>
        </w:rPr>
        <w:t>:</w:t>
      </w:r>
      <w:r w:rsidR="00DF789A" w:rsidRPr="00F8453F">
        <w:rPr>
          <w:rFonts w:cstheme="minorHAnsi"/>
          <w:b/>
          <w:bCs/>
          <w:lang w:val="en-IN"/>
        </w:rPr>
        <w:t xml:space="preserve"> </w:t>
      </w:r>
      <w:r w:rsidR="005B42BE" w:rsidRPr="00F8453F">
        <w:rPr>
          <w:rFonts w:cstheme="minorHAnsi"/>
          <w:b/>
          <w:bCs/>
          <w:lang w:val="en-IN"/>
        </w:rPr>
        <w:t xml:space="preserve"> </w:t>
      </w:r>
    </w:p>
    <w:p w14:paraId="643A219A" w14:textId="021D7EEF" w:rsidR="00360075" w:rsidRPr="00F8453F" w:rsidRDefault="00360075" w:rsidP="00F8453F">
      <w:pPr>
        <w:pStyle w:val="ListParagraph"/>
        <w:numPr>
          <w:ilvl w:val="0"/>
          <w:numId w:val="15"/>
        </w:numPr>
        <w:jc w:val="both"/>
        <w:rPr>
          <w:rFonts w:cstheme="minorHAnsi"/>
          <w:lang w:val="en-IN"/>
        </w:rPr>
      </w:pPr>
      <w:r w:rsidRPr="00F8453F">
        <w:rPr>
          <w:rFonts w:cstheme="minorHAnsi"/>
          <w:lang w:val="en-IN"/>
        </w:rPr>
        <w:t xml:space="preserve">Inbound immigration services </w:t>
      </w:r>
    </w:p>
    <w:p w14:paraId="436B9827" w14:textId="6B295258" w:rsidR="00360075" w:rsidRDefault="00360075" w:rsidP="00360075">
      <w:pPr>
        <w:pStyle w:val="ListParagraph"/>
        <w:numPr>
          <w:ilvl w:val="0"/>
          <w:numId w:val="14"/>
        </w:numPr>
        <w:jc w:val="both"/>
        <w:rPr>
          <w:rFonts w:cstheme="minorHAnsi"/>
          <w:lang w:val="en-IN"/>
        </w:rPr>
      </w:pPr>
      <w:r w:rsidRPr="00F8453F">
        <w:rPr>
          <w:rFonts w:cstheme="minorHAnsi"/>
          <w:lang w:val="en-IN"/>
        </w:rPr>
        <w:t xml:space="preserve">Pre-arrival immigration service </w:t>
      </w:r>
    </w:p>
    <w:p w14:paraId="2B48F2C1" w14:textId="6AE87D3B" w:rsidR="00360075" w:rsidRPr="0090302E" w:rsidRDefault="0090302E" w:rsidP="00F8453F">
      <w:pPr>
        <w:pStyle w:val="ListParagraph"/>
        <w:numPr>
          <w:ilvl w:val="1"/>
          <w:numId w:val="14"/>
        </w:numPr>
        <w:jc w:val="both"/>
        <w:rPr>
          <w:rFonts w:cstheme="minorHAnsi"/>
          <w:lang w:val="en-IN"/>
        </w:rPr>
      </w:pPr>
      <w:r w:rsidRPr="0090302E">
        <w:rPr>
          <w:rFonts w:cstheme="minorHAnsi"/>
          <w:lang w:val="en-IN"/>
        </w:rPr>
        <w:t>E</w:t>
      </w:r>
      <w:r w:rsidR="00360075" w:rsidRPr="0090302E">
        <w:rPr>
          <w:rFonts w:cstheme="minorHAnsi"/>
          <w:lang w:val="en-IN"/>
        </w:rPr>
        <w:t>mployment</w:t>
      </w:r>
      <w:r w:rsidRPr="0090302E">
        <w:rPr>
          <w:rFonts w:cstheme="minorHAnsi"/>
          <w:lang w:val="en-IN"/>
        </w:rPr>
        <w:t>/Business/Dependent VISA</w:t>
      </w:r>
    </w:p>
    <w:p w14:paraId="03C3CDBA" w14:textId="3CA9C2FC" w:rsidR="0090302E" w:rsidRDefault="00360075" w:rsidP="0090302E">
      <w:pPr>
        <w:pStyle w:val="ListParagraph"/>
        <w:numPr>
          <w:ilvl w:val="0"/>
          <w:numId w:val="14"/>
        </w:numPr>
        <w:jc w:val="both"/>
        <w:rPr>
          <w:rFonts w:cstheme="minorHAnsi"/>
          <w:lang w:val="en-IN"/>
        </w:rPr>
      </w:pPr>
      <w:r w:rsidRPr="00F8453F">
        <w:rPr>
          <w:rFonts w:cstheme="minorHAnsi"/>
          <w:lang w:val="en-IN"/>
        </w:rPr>
        <w:lastRenderedPageBreak/>
        <w:t>Post-arrival immigration service</w:t>
      </w:r>
    </w:p>
    <w:p w14:paraId="57AA1F1A" w14:textId="21DF58CA" w:rsidR="0090302E" w:rsidRDefault="0090302E" w:rsidP="0090302E">
      <w:pPr>
        <w:pStyle w:val="ListParagraph"/>
        <w:numPr>
          <w:ilvl w:val="0"/>
          <w:numId w:val="15"/>
        </w:numPr>
        <w:jc w:val="both"/>
        <w:rPr>
          <w:rFonts w:cstheme="minorHAnsi"/>
          <w:lang w:val="en-IN"/>
        </w:rPr>
      </w:pPr>
      <w:r>
        <w:rPr>
          <w:rFonts w:cstheme="minorHAnsi"/>
          <w:lang w:val="en-IN"/>
        </w:rPr>
        <w:t>Outbound/Third country immigration services</w:t>
      </w:r>
    </w:p>
    <w:p w14:paraId="7F1ED764" w14:textId="77777777" w:rsidR="0090302E" w:rsidRDefault="0090302E" w:rsidP="00F8453F">
      <w:pPr>
        <w:pStyle w:val="ListParagraph"/>
        <w:numPr>
          <w:ilvl w:val="0"/>
          <w:numId w:val="16"/>
        </w:numPr>
        <w:jc w:val="both"/>
        <w:rPr>
          <w:rFonts w:cstheme="minorHAnsi"/>
          <w:lang w:val="en-IN"/>
        </w:rPr>
      </w:pPr>
      <w:r w:rsidRPr="005C1D0C">
        <w:rPr>
          <w:rFonts w:cstheme="minorHAnsi"/>
          <w:lang w:val="en-IN"/>
        </w:rPr>
        <w:t xml:space="preserve">Pre-arrival immigration service </w:t>
      </w:r>
    </w:p>
    <w:p w14:paraId="5D3A1DBF" w14:textId="77777777" w:rsidR="0090302E" w:rsidRPr="005C1D0C" w:rsidRDefault="0090302E" w:rsidP="00F8453F">
      <w:pPr>
        <w:pStyle w:val="ListParagraph"/>
        <w:numPr>
          <w:ilvl w:val="1"/>
          <w:numId w:val="16"/>
        </w:numPr>
        <w:jc w:val="both"/>
        <w:rPr>
          <w:rFonts w:cstheme="minorHAnsi"/>
          <w:lang w:val="en-IN"/>
        </w:rPr>
      </w:pPr>
      <w:r w:rsidRPr="005C1D0C">
        <w:rPr>
          <w:rFonts w:cstheme="minorHAnsi"/>
          <w:lang w:val="en-IN"/>
        </w:rPr>
        <w:t>Employment/Business/Dependent VISA</w:t>
      </w:r>
    </w:p>
    <w:p w14:paraId="1994237F" w14:textId="77777777" w:rsidR="0090302E" w:rsidRDefault="0090302E" w:rsidP="00F8453F">
      <w:pPr>
        <w:pStyle w:val="ListParagraph"/>
        <w:numPr>
          <w:ilvl w:val="0"/>
          <w:numId w:val="16"/>
        </w:numPr>
        <w:jc w:val="both"/>
        <w:rPr>
          <w:rFonts w:cstheme="minorHAnsi"/>
          <w:lang w:val="en-IN"/>
        </w:rPr>
      </w:pPr>
      <w:r w:rsidRPr="005C1D0C">
        <w:rPr>
          <w:rFonts w:cstheme="minorHAnsi"/>
          <w:lang w:val="en-IN"/>
        </w:rPr>
        <w:t>Post-arrival immigration service</w:t>
      </w:r>
    </w:p>
    <w:p w14:paraId="67A07786" w14:textId="77777777" w:rsidR="0090302E" w:rsidRPr="00F8453F" w:rsidRDefault="0090302E">
      <w:pPr>
        <w:jc w:val="both"/>
        <w:rPr>
          <w:rFonts w:cstheme="minorHAnsi"/>
          <w:lang w:val="en-IN"/>
        </w:rPr>
      </w:pPr>
    </w:p>
    <w:sectPr w:rsidR="0090302E" w:rsidRPr="00F8453F" w:rsidSect="00283512">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7A3CF" w14:textId="77777777" w:rsidR="002670E8" w:rsidRDefault="002670E8" w:rsidP="003400CD">
      <w:pPr>
        <w:spacing w:after="0" w:line="240" w:lineRule="auto"/>
      </w:pPr>
      <w:r>
        <w:separator/>
      </w:r>
    </w:p>
  </w:endnote>
  <w:endnote w:type="continuationSeparator" w:id="0">
    <w:p w14:paraId="110BC04E" w14:textId="77777777" w:rsidR="002670E8" w:rsidRDefault="002670E8" w:rsidP="0034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0C54A" w14:textId="583342DF" w:rsidR="00283512" w:rsidRDefault="00283512">
    <w:pPr>
      <w:pStyle w:val="Footer"/>
    </w:pPr>
    <w:r>
      <w:t>Public</w:t>
    </w:r>
    <w:r>
      <w:ptab w:relativeTo="margin" w:alignment="center" w:leader="none"/>
    </w:r>
    <w:r>
      <w:ptab w:relativeTo="margin" w:alignment="right" w:leader="none"/>
    </w:r>
    <w:r>
      <w:fldChar w:fldCharType="begin"/>
    </w:r>
    <w:r>
      <w:instrText xml:space="preserve"> PAGE   \* MERGEFORMAT </w:instrText>
    </w:r>
    <w:r>
      <w:fldChar w:fldCharType="separate"/>
    </w:r>
    <w:r w:rsidR="003753D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D9997" w14:textId="77777777" w:rsidR="002670E8" w:rsidRDefault="002670E8" w:rsidP="003400CD">
      <w:pPr>
        <w:spacing w:after="0" w:line="240" w:lineRule="auto"/>
      </w:pPr>
      <w:r>
        <w:separator/>
      </w:r>
    </w:p>
  </w:footnote>
  <w:footnote w:type="continuationSeparator" w:id="0">
    <w:p w14:paraId="6542EB20" w14:textId="77777777" w:rsidR="002670E8" w:rsidRDefault="002670E8" w:rsidP="00340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00418" w14:textId="45A56BA9" w:rsidR="00783F34" w:rsidRDefault="00EA1711">
    <w:pPr>
      <w:pStyle w:val="Header"/>
    </w:pPr>
    <w:r>
      <w:t>Privacy</w:t>
    </w:r>
    <w:r w:rsidR="00283512">
      <w:t xml:space="preserve"> Policy</w:t>
    </w:r>
    <w:r w:rsidR="00283512">
      <w:ptab w:relativeTo="margin" w:alignment="center" w:leader="none"/>
    </w:r>
    <w:r w:rsidR="00283512">
      <w:ptab w:relativeTo="margin" w:alignment="right" w:leader="none"/>
    </w:r>
    <w:r w:rsidR="002D0F9B">
      <w:rPr>
        <w:noProof/>
        <w:lang w:val="en-IN" w:eastAsia="en-IN"/>
      </w:rPr>
      <w:drawing>
        <wp:inline distT="0" distB="0" distL="0" distR="0" wp14:anchorId="76201CA4" wp14:editId="603EA218">
          <wp:extent cx="655886" cy="224318"/>
          <wp:effectExtent l="0" t="0" r="0" b="4445"/>
          <wp:docPr id="1" name="Picture 2">
            <a:extLst xmlns:a="http://schemas.openxmlformats.org/drawingml/2006/main">
              <a:ext uri="{FF2B5EF4-FFF2-40B4-BE49-F238E27FC236}">
                <a16:creationId xmlns:a16="http://schemas.microsoft.com/office/drawing/2014/main" id="{F395627E-E5A5-4A6B-84EE-C1D6CBFF7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395627E-E5A5-4A6B-84EE-C1D6CBFF720E}"/>
                      </a:ext>
                    </a:extLst>
                  </pic:cNvPr>
                  <pic:cNvPicPr>
                    <a:picLocks noChangeAspect="1"/>
                  </pic:cNvPicPr>
                </pic:nvPicPr>
                <pic:blipFill>
                  <a:blip r:embed="rId1"/>
                  <a:stretch>
                    <a:fillRect/>
                  </a:stretch>
                </pic:blipFill>
                <pic:spPr>
                  <a:xfrm>
                    <a:off x="0" y="0"/>
                    <a:ext cx="733164" cy="2507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E0C"/>
    <w:multiLevelType w:val="hybridMultilevel"/>
    <w:tmpl w:val="B9FA4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0011"/>
    <w:multiLevelType w:val="hybridMultilevel"/>
    <w:tmpl w:val="8D4ACA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DFB024D"/>
    <w:multiLevelType w:val="hybridMultilevel"/>
    <w:tmpl w:val="F7B232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017C7D"/>
    <w:multiLevelType w:val="hybridMultilevel"/>
    <w:tmpl w:val="38EE5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45617"/>
    <w:multiLevelType w:val="hybridMultilevel"/>
    <w:tmpl w:val="FA4C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33D6A"/>
    <w:multiLevelType w:val="hybridMultilevel"/>
    <w:tmpl w:val="8F9CD346"/>
    <w:lvl w:ilvl="0" w:tplc="BB58D35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78E7"/>
    <w:multiLevelType w:val="hybridMultilevel"/>
    <w:tmpl w:val="846EE7A2"/>
    <w:lvl w:ilvl="0" w:tplc="00F6268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70B4C"/>
    <w:multiLevelType w:val="hybridMultilevel"/>
    <w:tmpl w:val="19D4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31E43"/>
    <w:multiLevelType w:val="hybridMultilevel"/>
    <w:tmpl w:val="430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A30F3"/>
    <w:multiLevelType w:val="hybridMultilevel"/>
    <w:tmpl w:val="6BA05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01F98"/>
    <w:multiLevelType w:val="hybridMultilevel"/>
    <w:tmpl w:val="2B1EA7AE"/>
    <w:lvl w:ilvl="0" w:tplc="B106C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779FA"/>
    <w:multiLevelType w:val="hybridMultilevel"/>
    <w:tmpl w:val="6FA0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21E2"/>
    <w:multiLevelType w:val="hybridMultilevel"/>
    <w:tmpl w:val="5C9678AE"/>
    <w:lvl w:ilvl="0" w:tplc="ECF2962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C5B75"/>
    <w:multiLevelType w:val="hybridMultilevel"/>
    <w:tmpl w:val="BD842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54258"/>
    <w:multiLevelType w:val="multilevel"/>
    <w:tmpl w:val="45B49CA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2194B"/>
    <w:multiLevelType w:val="hybridMultilevel"/>
    <w:tmpl w:val="F38A8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13E14"/>
    <w:multiLevelType w:val="hybridMultilevel"/>
    <w:tmpl w:val="7BEEC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0"/>
  </w:num>
  <w:num w:numId="4">
    <w:abstractNumId w:val="4"/>
  </w:num>
  <w:num w:numId="5">
    <w:abstractNumId w:val="11"/>
  </w:num>
  <w:num w:numId="6">
    <w:abstractNumId w:val="2"/>
  </w:num>
  <w:num w:numId="7">
    <w:abstractNumId w:val="15"/>
  </w:num>
  <w:num w:numId="8">
    <w:abstractNumId w:val="9"/>
  </w:num>
  <w:num w:numId="9">
    <w:abstractNumId w:val="10"/>
  </w:num>
  <w:num w:numId="10">
    <w:abstractNumId w:val="8"/>
  </w:num>
  <w:num w:numId="11">
    <w:abstractNumId w:val="13"/>
  </w:num>
  <w:num w:numId="12">
    <w:abstractNumId w:val="3"/>
  </w:num>
  <w:num w:numId="13">
    <w:abstractNumId w:val="1"/>
  </w:num>
  <w:num w:numId="14">
    <w:abstractNumId w:val="7"/>
  </w:num>
  <w:num w:numId="15">
    <w:abstractNumId w:val="12"/>
  </w:num>
  <w:num w:numId="16">
    <w:abstractNumId w:val="16"/>
  </w:num>
  <w:num w:numId="1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oonam Amar Bansode">
    <w15:presenceInfo w15:providerId="None" w15:userId="Poonam Amar Bans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5F"/>
    <w:rsid w:val="00034C02"/>
    <w:rsid w:val="00077020"/>
    <w:rsid w:val="000A104F"/>
    <w:rsid w:val="000A3CC5"/>
    <w:rsid w:val="000B248D"/>
    <w:rsid w:val="000C5654"/>
    <w:rsid w:val="000D2278"/>
    <w:rsid w:val="000E3163"/>
    <w:rsid w:val="000F162D"/>
    <w:rsid w:val="000F6B7F"/>
    <w:rsid w:val="0012335E"/>
    <w:rsid w:val="001333D2"/>
    <w:rsid w:val="00166833"/>
    <w:rsid w:val="00192349"/>
    <w:rsid w:val="001B1C98"/>
    <w:rsid w:val="001B1D42"/>
    <w:rsid w:val="001C2E6F"/>
    <w:rsid w:val="001C6C64"/>
    <w:rsid w:val="001E00C9"/>
    <w:rsid w:val="001E41B0"/>
    <w:rsid w:val="001F4AB2"/>
    <w:rsid w:val="001F634F"/>
    <w:rsid w:val="00204189"/>
    <w:rsid w:val="002208D9"/>
    <w:rsid w:val="0023744B"/>
    <w:rsid w:val="00266A8B"/>
    <w:rsid w:val="002670E8"/>
    <w:rsid w:val="00283512"/>
    <w:rsid w:val="002D0F9B"/>
    <w:rsid w:val="002D1A80"/>
    <w:rsid w:val="0031621B"/>
    <w:rsid w:val="00331E1E"/>
    <w:rsid w:val="003400CD"/>
    <w:rsid w:val="00360075"/>
    <w:rsid w:val="0036418B"/>
    <w:rsid w:val="003753D1"/>
    <w:rsid w:val="00383212"/>
    <w:rsid w:val="003A71A9"/>
    <w:rsid w:val="003C59F5"/>
    <w:rsid w:val="003D04F4"/>
    <w:rsid w:val="003E0307"/>
    <w:rsid w:val="004201BB"/>
    <w:rsid w:val="00427DE2"/>
    <w:rsid w:val="004504D5"/>
    <w:rsid w:val="00454434"/>
    <w:rsid w:val="004629AB"/>
    <w:rsid w:val="004638DC"/>
    <w:rsid w:val="00467762"/>
    <w:rsid w:val="004F00D6"/>
    <w:rsid w:val="005045A4"/>
    <w:rsid w:val="00521A4F"/>
    <w:rsid w:val="00530F4D"/>
    <w:rsid w:val="00590456"/>
    <w:rsid w:val="005A0E5D"/>
    <w:rsid w:val="005B42BE"/>
    <w:rsid w:val="005D409D"/>
    <w:rsid w:val="0060516A"/>
    <w:rsid w:val="00611653"/>
    <w:rsid w:val="00623D4D"/>
    <w:rsid w:val="00665305"/>
    <w:rsid w:val="006E2567"/>
    <w:rsid w:val="006F19D9"/>
    <w:rsid w:val="00700EC1"/>
    <w:rsid w:val="007026DF"/>
    <w:rsid w:val="00757C5F"/>
    <w:rsid w:val="00770B9B"/>
    <w:rsid w:val="00775908"/>
    <w:rsid w:val="00783F34"/>
    <w:rsid w:val="00796AFB"/>
    <w:rsid w:val="007979A8"/>
    <w:rsid w:val="007B68F8"/>
    <w:rsid w:val="007D7A1D"/>
    <w:rsid w:val="007E05C5"/>
    <w:rsid w:val="00832CFF"/>
    <w:rsid w:val="00853E34"/>
    <w:rsid w:val="008E14DC"/>
    <w:rsid w:val="008F79B3"/>
    <w:rsid w:val="0090302E"/>
    <w:rsid w:val="0090439E"/>
    <w:rsid w:val="00915E1E"/>
    <w:rsid w:val="00921C5C"/>
    <w:rsid w:val="009524E8"/>
    <w:rsid w:val="00955E71"/>
    <w:rsid w:val="00972EF6"/>
    <w:rsid w:val="00987BDA"/>
    <w:rsid w:val="009E1A47"/>
    <w:rsid w:val="009F6DE2"/>
    <w:rsid w:val="00A14086"/>
    <w:rsid w:val="00A21789"/>
    <w:rsid w:val="00A51565"/>
    <w:rsid w:val="00A60440"/>
    <w:rsid w:val="00A83CC7"/>
    <w:rsid w:val="00A84046"/>
    <w:rsid w:val="00AA58F1"/>
    <w:rsid w:val="00AA7759"/>
    <w:rsid w:val="00AF41FE"/>
    <w:rsid w:val="00AF6DAF"/>
    <w:rsid w:val="00B1318A"/>
    <w:rsid w:val="00B42A2B"/>
    <w:rsid w:val="00B5708B"/>
    <w:rsid w:val="00B84B3E"/>
    <w:rsid w:val="00B87D33"/>
    <w:rsid w:val="00B91A32"/>
    <w:rsid w:val="00B92488"/>
    <w:rsid w:val="00B97CD8"/>
    <w:rsid w:val="00BB336F"/>
    <w:rsid w:val="00BD57DE"/>
    <w:rsid w:val="00BF1240"/>
    <w:rsid w:val="00BF6BAD"/>
    <w:rsid w:val="00C01E87"/>
    <w:rsid w:val="00C14727"/>
    <w:rsid w:val="00C86EC7"/>
    <w:rsid w:val="00CB7582"/>
    <w:rsid w:val="00CC727E"/>
    <w:rsid w:val="00CD50D2"/>
    <w:rsid w:val="00CF3A6D"/>
    <w:rsid w:val="00D057EC"/>
    <w:rsid w:val="00D128A3"/>
    <w:rsid w:val="00D2014D"/>
    <w:rsid w:val="00D33036"/>
    <w:rsid w:val="00D377F1"/>
    <w:rsid w:val="00D5726A"/>
    <w:rsid w:val="00D6408A"/>
    <w:rsid w:val="00D67013"/>
    <w:rsid w:val="00D7663E"/>
    <w:rsid w:val="00D84F5F"/>
    <w:rsid w:val="00D92114"/>
    <w:rsid w:val="00DB2CE7"/>
    <w:rsid w:val="00DC5633"/>
    <w:rsid w:val="00DD2290"/>
    <w:rsid w:val="00DD2508"/>
    <w:rsid w:val="00DD6479"/>
    <w:rsid w:val="00DE08B7"/>
    <w:rsid w:val="00DF06A6"/>
    <w:rsid w:val="00DF789A"/>
    <w:rsid w:val="00E53C82"/>
    <w:rsid w:val="00E72F1C"/>
    <w:rsid w:val="00E848FB"/>
    <w:rsid w:val="00EA0A5C"/>
    <w:rsid w:val="00EA1711"/>
    <w:rsid w:val="00EA301B"/>
    <w:rsid w:val="00ED353B"/>
    <w:rsid w:val="00EF10A9"/>
    <w:rsid w:val="00F05A6F"/>
    <w:rsid w:val="00F14B0F"/>
    <w:rsid w:val="00F2192A"/>
    <w:rsid w:val="00F23BDD"/>
    <w:rsid w:val="00F47AC9"/>
    <w:rsid w:val="00F53E90"/>
    <w:rsid w:val="00F6270B"/>
    <w:rsid w:val="00F700F3"/>
    <w:rsid w:val="00F70171"/>
    <w:rsid w:val="00F73593"/>
    <w:rsid w:val="00F8453F"/>
    <w:rsid w:val="00F859A9"/>
    <w:rsid w:val="00F86994"/>
    <w:rsid w:val="00FC2D71"/>
    <w:rsid w:val="00FE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19B36"/>
  <w15:chartTrackingRefBased/>
  <w15:docId w15:val="{0F005F00-CC4D-4BBD-9A70-40659E17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18A"/>
    <w:pPr>
      <w:ind w:left="720"/>
      <w:contextualSpacing/>
    </w:pPr>
  </w:style>
  <w:style w:type="character" w:styleId="Hyperlink">
    <w:name w:val="Hyperlink"/>
    <w:basedOn w:val="DefaultParagraphFont"/>
    <w:uiPriority w:val="99"/>
    <w:unhideWhenUsed/>
    <w:rsid w:val="00F23BDD"/>
    <w:rPr>
      <w:color w:val="0563C1" w:themeColor="hyperlink"/>
      <w:u w:val="single"/>
    </w:rPr>
  </w:style>
  <w:style w:type="character" w:customStyle="1" w:styleId="UnresolvedMention">
    <w:name w:val="Unresolved Mention"/>
    <w:basedOn w:val="DefaultParagraphFont"/>
    <w:uiPriority w:val="99"/>
    <w:semiHidden/>
    <w:unhideWhenUsed/>
    <w:rsid w:val="00F23BDD"/>
    <w:rPr>
      <w:color w:val="808080"/>
      <w:shd w:val="clear" w:color="auto" w:fill="E6E6E6"/>
    </w:rPr>
  </w:style>
  <w:style w:type="paragraph" w:styleId="Header">
    <w:name w:val="header"/>
    <w:basedOn w:val="Normal"/>
    <w:link w:val="HeaderChar"/>
    <w:uiPriority w:val="99"/>
    <w:unhideWhenUsed/>
    <w:rsid w:val="00340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CD"/>
  </w:style>
  <w:style w:type="paragraph" w:styleId="Footer">
    <w:name w:val="footer"/>
    <w:basedOn w:val="Normal"/>
    <w:link w:val="FooterChar"/>
    <w:uiPriority w:val="99"/>
    <w:unhideWhenUsed/>
    <w:rsid w:val="0034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CD"/>
  </w:style>
  <w:style w:type="table" w:styleId="TableGrid">
    <w:name w:val="Table Grid"/>
    <w:basedOn w:val="TableNormal"/>
    <w:uiPriority w:val="39"/>
    <w:rsid w:val="00C0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83512"/>
    <w:pPr>
      <w:widowControl w:val="0"/>
      <w:spacing w:after="0" w:line="240" w:lineRule="auto"/>
      <w:ind w:left="100"/>
    </w:pPr>
    <w:rPr>
      <w:rFonts w:ascii="Verdana" w:eastAsia="Verdana" w:hAnsi="Verdana" w:cs="Verdana"/>
    </w:rPr>
  </w:style>
  <w:style w:type="character" w:customStyle="1" w:styleId="Heading1Char">
    <w:name w:val="Heading 1 Char"/>
    <w:basedOn w:val="DefaultParagraphFont"/>
    <w:link w:val="Heading1"/>
    <w:uiPriority w:val="9"/>
    <w:rsid w:val="00921C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1C5C"/>
    <w:pPr>
      <w:outlineLvl w:val="9"/>
    </w:pPr>
  </w:style>
  <w:style w:type="paragraph" w:styleId="TOC2">
    <w:name w:val="toc 2"/>
    <w:basedOn w:val="Normal"/>
    <w:next w:val="Normal"/>
    <w:autoRedefine/>
    <w:uiPriority w:val="39"/>
    <w:unhideWhenUsed/>
    <w:rsid w:val="00921C5C"/>
    <w:pPr>
      <w:spacing w:after="100"/>
      <w:ind w:left="220"/>
    </w:pPr>
    <w:rPr>
      <w:rFonts w:eastAsiaTheme="minorEastAsia" w:cs="Times New Roman"/>
    </w:rPr>
  </w:style>
  <w:style w:type="paragraph" w:styleId="TOC1">
    <w:name w:val="toc 1"/>
    <w:basedOn w:val="Normal"/>
    <w:next w:val="Normal"/>
    <w:autoRedefine/>
    <w:uiPriority w:val="39"/>
    <w:unhideWhenUsed/>
    <w:rsid w:val="00921C5C"/>
    <w:pPr>
      <w:spacing w:after="100"/>
    </w:pPr>
    <w:rPr>
      <w:rFonts w:eastAsiaTheme="minorEastAsia" w:cs="Times New Roman"/>
    </w:rPr>
  </w:style>
  <w:style w:type="paragraph" w:styleId="TOC3">
    <w:name w:val="toc 3"/>
    <w:basedOn w:val="Normal"/>
    <w:next w:val="Normal"/>
    <w:autoRedefine/>
    <w:uiPriority w:val="39"/>
    <w:unhideWhenUsed/>
    <w:rsid w:val="00921C5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900550">
      <w:bodyDiv w:val="1"/>
      <w:marLeft w:val="0"/>
      <w:marRight w:val="0"/>
      <w:marTop w:val="0"/>
      <w:marBottom w:val="0"/>
      <w:divBdr>
        <w:top w:val="none" w:sz="0" w:space="0" w:color="auto"/>
        <w:left w:val="none" w:sz="0" w:space="0" w:color="auto"/>
        <w:bottom w:val="none" w:sz="0" w:space="0" w:color="auto"/>
        <w:right w:val="none" w:sz="0" w:space="0" w:color="auto"/>
      </w:divBdr>
    </w:div>
    <w:div w:id="729423405">
      <w:bodyDiv w:val="1"/>
      <w:marLeft w:val="0"/>
      <w:marRight w:val="0"/>
      <w:marTop w:val="0"/>
      <w:marBottom w:val="0"/>
      <w:divBdr>
        <w:top w:val="none" w:sz="0" w:space="0" w:color="auto"/>
        <w:left w:val="none" w:sz="0" w:space="0" w:color="auto"/>
        <w:bottom w:val="none" w:sz="0" w:space="0" w:color="auto"/>
        <w:right w:val="none" w:sz="0" w:space="0" w:color="auto"/>
      </w:divBdr>
    </w:div>
    <w:div w:id="10947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work@ico.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5407-11FC-4733-B8D1-D2875647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 Intelligence</dc:creator>
  <cp:keywords/>
  <dc:description/>
  <cp:lastModifiedBy>Poonam Amar Bansode</cp:lastModifiedBy>
  <cp:revision>10</cp:revision>
  <dcterms:created xsi:type="dcterms:W3CDTF">2019-12-10T08:49:00Z</dcterms:created>
  <dcterms:modified xsi:type="dcterms:W3CDTF">2021-12-15T12:17:00Z</dcterms:modified>
</cp:coreProperties>
</file>